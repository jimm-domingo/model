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82B" w:rsidRDefault="00C0282B">
      <w:pPr>
        <w:jc w:val="center"/>
        <w:rPr>
          <w:sz w:val="40"/>
          <w:szCs w:val="40"/>
        </w:rPr>
      </w:pPr>
    </w:p>
    <w:p w:rsidR="00C0282B" w:rsidRDefault="00C0282B">
      <w:pPr>
        <w:jc w:val="center"/>
        <w:rPr>
          <w:sz w:val="40"/>
          <w:szCs w:val="40"/>
        </w:rPr>
      </w:pPr>
    </w:p>
    <w:p w:rsidR="00C0282B" w:rsidRDefault="00C0282B">
      <w:pPr>
        <w:jc w:val="center"/>
        <w:rPr>
          <w:sz w:val="40"/>
          <w:szCs w:val="40"/>
        </w:rPr>
      </w:pPr>
    </w:p>
    <w:p w:rsidR="00C0282B" w:rsidRDefault="00C0282B">
      <w:pPr>
        <w:jc w:val="center"/>
        <w:rPr>
          <w:sz w:val="40"/>
          <w:szCs w:val="40"/>
        </w:rPr>
      </w:pPr>
    </w:p>
    <w:p w:rsidR="00C0282B" w:rsidRDefault="00C0282B">
      <w:pPr>
        <w:jc w:val="center"/>
        <w:rPr>
          <w:sz w:val="40"/>
          <w:szCs w:val="40"/>
        </w:rPr>
      </w:pPr>
    </w:p>
    <w:p w:rsidR="00C0282B" w:rsidRDefault="00C0282B">
      <w:pPr>
        <w:jc w:val="center"/>
        <w:rPr>
          <w:sz w:val="40"/>
          <w:szCs w:val="40"/>
        </w:rPr>
      </w:pPr>
    </w:p>
    <w:p w:rsidR="00C0282B" w:rsidRDefault="00C0282B">
      <w:pPr>
        <w:jc w:val="center"/>
        <w:rPr>
          <w:sz w:val="40"/>
          <w:szCs w:val="40"/>
        </w:rPr>
      </w:pPr>
    </w:p>
    <w:p w:rsidR="00C0282B" w:rsidRDefault="00C0282B">
      <w:pPr>
        <w:jc w:val="center"/>
        <w:rPr>
          <w:sz w:val="40"/>
          <w:szCs w:val="40"/>
        </w:rPr>
      </w:pPr>
    </w:p>
    <w:p w:rsidR="00C0282B" w:rsidRDefault="00C03A29">
      <w:pPr>
        <w:jc w:val="center"/>
        <w:rPr>
          <w:rFonts w:ascii="Verdana" w:hAnsi="Verdana" w:cs="Verdana"/>
          <w:sz w:val="40"/>
          <w:szCs w:val="40"/>
        </w:rPr>
      </w:pPr>
      <w:r>
        <w:fldChar w:fldCharType="begin"/>
      </w:r>
      <w:r>
        <w:instrText xml:space="preserve"> DOCPROPERTY  "Title Line 1"  \* MERGEFORMAT </w:instrText>
      </w:r>
      <w:r>
        <w:fldChar w:fldCharType="separate"/>
      </w:r>
      <w:r w:rsidR="00DF1310">
        <w:rPr>
          <w:rFonts w:ascii="Verdana" w:hAnsi="Verdana" w:cs="Verdana"/>
          <w:sz w:val="40"/>
          <w:szCs w:val="40"/>
        </w:rPr>
        <w:t>LANDIS-II Model v6.0</w:t>
      </w:r>
      <w:r>
        <w:rPr>
          <w:rFonts w:ascii="Verdana" w:hAnsi="Verdana" w:cs="Verdana"/>
          <w:sz w:val="40"/>
          <w:szCs w:val="40"/>
        </w:rPr>
        <w:fldChar w:fldCharType="end"/>
      </w:r>
    </w:p>
    <w:p w:rsidR="006F1E9A" w:rsidRDefault="00C03A29">
      <w:pPr>
        <w:jc w:val="center"/>
        <w:rPr>
          <w:rFonts w:ascii="Verdana" w:hAnsi="Verdana" w:cs="Verdana"/>
          <w:sz w:val="40"/>
          <w:szCs w:val="40"/>
        </w:rPr>
      </w:pPr>
      <w:r>
        <w:fldChar w:fldCharType="begin"/>
      </w:r>
      <w:r>
        <w:instrText xml:space="preserve"> DOCPROPERTY  "Title Line 2"  \* MERGEFORMAT </w:instrText>
      </w:r>
      <w:r>
        <w:fldChar w:fldCharType="separate"/>
      </w:r>
      <w:r w:rsidR="00DF1310">
        <w:rPr>
          <w:rFonts w:ascii="Verdana" w:hAnsi="Verdana" w:cs="Verdana"/>
          <w:sz w:val="40"/>
          <w:szCs w:val="40"/>
        </w:rPr>
        <w:t>Conceptual Description</w:t>
      </w:r>
      <w:r>
        <w:rPr>
          <w:rFonts w:ascii="Verdana" w:hAnsi="Verdana" w:cs="Verdana"/>
          <w:sz w:val="40"/>
          <w:szCs w:val="40"/>
        </w:rPr>
        <w:fldChar w:fldCharType="end"/>
      </w:r>
    </w:p>
    <w:p w:rsidR="00C0282B" w:rsidRDefault="00C0282B">
      <w:r>
        <w:tab/>
      </w:r>
      <w:r>
        <w:tab/>
      </w:r>
    </w:p>
    <w:p w:rsidR="004C1666" w:rsidRDefault="00C0282B">
      <w:pPr>
        <w:jc w:val="center"/>
      </w:pPr>
      <w:r>
        <w:t>Robert M. Scheller</w:t>
      </w:r>
      <w:r w:rsidR="004C1666" w:rsidRPr="004C1666">
        <w:rPr>
          <w:vertAlign w:val="superscript"/>
        </w:rPr>
        <w:t>1</w:t>
      </w:r>
    </w:p>
    <w:p w:rsidR="00C0282B" w:rsidRDefault="00C0282B">
      <w:pPr>
        <w:jc w:val="center"/>
      </w:pPr>
      <w:r>
        <w:t>James B. Domingo</w:t>
      </w:r>
      <w:r w:rsidR="004C1666" w:rsidRPr="004C1666">
        <w:rPr>
          <w:vertAlign w:val="superscript"/>
        </w:rPr>
        <w:t>2</w:t>
      </w:r>
    </w:p>
    <w:p w:rsidR="00C0282B" w:rsidRDefault="00C0282B">
      <w:pPr>
        <w:jc w:val="center"/>
      </w:pPr>
    </w:p>
    <w:p w:rsidR="004C1666" w:rsidRDefault="004C1666">
      <w:pPr>
        <w:jc w:val="center"/>
      </w:pPr>
      <w:r w:rsidRPr="004C1666">
        <w:rPr>
          <w:vertAlign w:val="superscript"/>
        </w:rPr>
        <w:t>1</w:t>
      </w:r>
      <w:r>
        <w:t>Portland State University</w:t>
      </w:r>
    </w:p>
    <w:p w:rsidR="004C1666" w:rsidRDefault="004C1666">
      <w:pPr>
        <w:jc w:val="center"/>
      </w:pPr>
      <w:r w:rsidRPr="004C1666">
        <w:rPr>
          <w:vertAlign w:val="superscript"/>
        </w:rPr>
        <w:t>2</w:t>
      </w:r>
      <w:r>
        <w:t>Green Code, LLC</w:t>
      </w:r>
    </w:p>
    <w:p w:rsidR="00C0282B" w:rsidRDefault="00C0282B">
      <w:pPr>
        <w:jc w:val="center"/>
      </w:pPr>
    </w:p>
    <w:p w:rsidR="00C0282B" w:rsidRDefault="00C0282B">
      <w:pPr>
        <w:jc w:val="center"/>
      </w:pPr>
      <w:r>
        <w:t xml:space="preserve">Last Revised:  </w:t>
      </w:r>
      <w:r w:rsidR="00F24D27">
        <w:fldChar w:fldCharType="begin"/>
      </w:r>
      <w:r w:rsidR="00F24D27">
        <w:instrText xml:space="preserve"> SAVEDATE \@ "MMMM d, yyyy" \* MERGEFORMAT </w:instrText>
      </w:r>
      <w:r w:rsidR="00F24D27">
        <w:fldChar w:fldCharType="separate"/>
      </w:r>
      <w:r w:rsidR="00A67F9B">
        <w:rPr>
          <w:noProof/>
        </w:rPr>
        <w:t>April 20, 2012</w:t>
      </w:r>
      <w:r w:rsidR="00F24D27">
        <w:rPr>
          <w:noProof/>
        </w:rPr>
        <w:fldChar w:fldCharType="end"/>
      </w:r>
      <w:bookmarkStart w:id="0" w:name="_GoBack"/>
      <w:bookmarkEnd w:id="0"/>
    </w:p>
    <w:p w:rsidR="00C0282B" w:rsidRDefault="00C0282B">
      <w:pPr>
        <w:jc w:val="center"/>
        <w:rPr>
          <w:i/>
          <w:iCs/>
        </w:rPr>
      </w:pPr>
    </w:p>
    <w:p w:rsidR="00C0282B" w:rsidRDefault="00C0282B">
      <w:pPr>
        <w:jc w:val="center"/>
        <w:rPr>
          <w:i/>
          <w:iCs/>
        </w:rPr>
      </w:pPr>
    </w:p>
    <w:p w:rsidR="00C0282B" w:rsidRDefault="00C0282B">
      <w:pPr>
        <w:pStyle w:val="TOC1"/>
        <w:tabs>
          <w:tab w:val="left" w:pos="480"/>
          <w:tab w:val="right" w:leader="dot" w:pos="8976"/>
        </w:tabs>
        <w:rPr>
          <w:i/>
          <w:iCs/>
        </w:rPr>
        <w:sectPr w:rsidR="00C0282B">
          <w:headerReference w:type="default" r:id="rId8"/>
          <w:pgSz w:w="12240" w:h="15840" w:code="1"/>
          <w:pgMar w:top="1627" w:right="1627" w:bottom="2707" w:left="1627" w:header="935" w:footer="720" w:gutter="0"/>
          <w:cols w:space="720"/>
          <w:docGrid w:linePitch="360"/>
        </w:sectPr>
      </w:pPr>
    </w:p>
    <w:p w:rsidR="00C0282B" w:rsidRDefault="00C0282B">
      <w:pPr>
        <w:pStyle w:val="heading"/>
        <w:spacing w:before="240" w:after="240"/>
        <w:rPr>
          <w:sz w:val="32"/>
          <w:szCs w:val="32"/>
        </w:rPr>
      </w:pPr>
      <w:r>
        <w:rPr>
          <w:sz w:val="32"/>
          <w:szCs w:val="32"/>
        </w:rPr>
        <w:lastRenderedPageBreak/>
        <w:t>Table of Contents</w:t>
      </w:r>
    </w:p>
    <w:p w:rsidR="00DF1310" w:rsidRDefault="00C0282B">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r>
        <w:rPr>
          <w:b w:val="0"/>
          <w:bCs w:val="0"/>
          <w:caps w:val="0"/>
          <w:sz w:val="32"/>
          <w:szCs w:val="32"/>
        </w:rPr>
        <w:fldChar w:fldCharType="begin"/>
      </w:r>
      <w:r>
        <w:rPr>
          <w:b w:val="0"/>
          <w:bCs w:val="0"/>
          <w:caps w:val="0"/>
          <w:sz w:val="32"/>
          <w:szCs w:val="32"/>
        </w:rPr>
        <w:instrText xml:space="preserve"> TOC \o "1-3" \h \z </w:instrText>
      </w:r>
      <w:r>
        <w:rPr>
          <w:b w:val="0"/>
          <w:bCs w:val="0"/>
          <w:caps w:val="0"/>
          <w:sz w:val="32"/>
          <w:szCs w:val="32"/>
        </w:rPr>
        <w:fldChar w:fldCharType="separate"/>
      </w:r>
      <w:hyperlink w:anchor="_Toc285123625" w:history="1">
        <w:r w:rsidR="00DF1310" w:rsidRPr="00B32DF3">
          <w:rPr>
            <w:rStyle w:val="Hyperlink"/>
            <w:noProof/>
          </w:rPr>
          <w:t>1</w:t>
        </w:r>
        <w:r w:rsidR="00DF1310">
          <w:rPr>
            <w:rFonts w:asciiTheme="minorHAnsi" w:eastAsiaTheme="minorEastAsia" w:hAnsiTheme="minorHAnsi" w:cstheme="minorBidi"/>
            <w:b w:val="0"/>
            <w:bCs w:val="0"/>
            <w:caps w:val="0"/>
            <w:noProof/>
            <w:sz w:val="22"/>
            <w:szCs w:val="22"/>
            <w:lang w:eastAsia="en-US"/>
          </w:rPr>
          <w:tab/>
        </w:r>
        <w:r w:rsidR="00DF1310" w:rsidRPr="00B32DF3">
          <w:rPr>
            <w:rStyle w:val="Hyperlink"/>
            <w:noProof/>
          </w:rPr>
          <w:t>Introduction</w:t>
        </w:r>
        <w:r w:rsidR="00DF1310">
          <w:rPr>
            <w:noProof/>
            <w:webHidden/>
          </w:rPr>
          <w:tab/>
        </w:r>
        <w:r w:rsidR="00DF1310">
          <w:rPr>
            <w:noProof/>
            <w:webHidden/>
          </w:rPr>
          <w:fldChar w:fldCharType="begin"/>
        </w:r>
        <w:r w:rsidR="00DF1310">
          <w:rPr>
            <w:noProof/>
            <w:webHidden/>
          </w:rPr>
          <w:instrText xml:space="preserve"> PAGEREF _Toc285123625 \h </w:instrText>
        </w:r>
        <w:r w:rsidR="00DF1310">
          <w:rPr>
            <w:noProof/>
            <w:webHidden/>
          </w:rPr>
        </w:r>
        <w:r w:rsidR="00DF1310">
          <w:rPr>
            <w:noProof/>
            <w:webHidden/>
          </w:rPr>
          <w:fldChar w:fldCharType="separate"/>
        </w:r>
        <w:r w:rsidR="00A67F9B">
          <w:rPr>
            <w:noProof/>
            <w:webHidden/>
          </w:rPr>
          <w:t>2</w:t>
        </w:r>
        <w:r w:rsidR="00DF1310">
          <w:rPr>
            <w:noProof/>
            <w:webHidden/>
          </w:rPr>
          <w:fldChar w:fldCharType="end"/>
        </w:r>
      </w:hyperlink>
    </w:p>
    <w:p w:rsidR="00DF1310" w:rsidRDefault="00C03A29">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26" w:history="1">
        <w:r w:rsidR="00DF1310" w:rsidRPr="00B32DF3">
          <w:rPr>
            <w:rStyle w:val="Hyperlink"/>
            <w:noProof/>
          </w:rPr>
          <w:t>1.1</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Notation</w:t>
        </w:r>
        <w:r w:rsidR="00DF1310">
          <w:rPr>
            <w:noProof/>
            <w:webHidden/>
          </w:rPr>
          <w:tab/>
        </w:r>
        <w:r w:rsidR="00DF1310">
          <w:rPr>
            <w:noProof/>
            <w:webHidden/>
          </w:rPr>
          <w:fldChar w:fldCharType="begin"/>
        </w:r>
        <w:r w:rsidR="00DF1310">
          <w:rPr>
            <w:noProof/>
            <w:webHidden/>
          </w:rPr>
          <w:instrText xml:space="preserve"> PAGEREF _Toc285123626 \h </w:instrText>
        </w:r>
        <w:r w:rsidR="00DF1310">
          <w:rPr>
            <w:noProof/>
            <w:webHidden/>
          </w:rPr>
        </w:r>
        <w:r w:rsidR="00DF1310">
          <w:rPr>
            <w:noProof/>
            <w:webHidden/>
          </w:rPr>
          <w:fldChar w:fldCharType="separate"/>
        </w:r>
        <w:r w:rsidR="00A67F9B">
          <w:rPr>
            <w:noProof/>
            <w:webHidden/>
          </w:rPr>
          <w:t>2</w:t>
        </w:r>
        <w:r w:rsidR="00DF1310">
          <w:rPr>
            <w:noProof/>
            <w:webHidden/>
          </w:rPr>
          <w:fldChar w:fldCharType="end"/>
        </w:r>
      </w:hyperlink>
    </w:p>
    <w:p w:rsidR="00DF1310" w:rsidRDefault="00C03A29">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27" w:history="1">
        <w:r w:rsidR="00DF1310" w:rsidRPr="00B32DF3">
          <w:rPr>
            <w:rStyle w:val="Hyperlink"/>
            <w:noProof/>
          </w:rPr>
          <w:t>1.1.1</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Random Numbers</w:t>
        </w:r>
        <w:r w:rsidR="00DF1310">
          <w:rPr>
            <w:noProof/>
            <w:webHidden/>
          </w:rPr>
          <w:tab/>
        </w:r>
        <w:r w:rsidR="00DF1310">
          <w:rPr>
            <w:noProof/>
            <w:webHidden/>
          </w:rPr>
          <w:fldChar w:fldCharType="begin"/>
        </w:r>
        <w:r w:rsidR="00DF1310">
          <w:rPr>
            <w:noProof/>
            <w:webHidden/>
          </w:rPr>
          <w:instrText xml:space="preserve"> PAGEREF _Toc285123627 \h </w:instrText>
        </w:r>
        <w:r w:rsidR="00DF1310">
          <w:rPr>
            <w:noProof/>
            <w:webHidden/>
          </w:rPr>
        </w:r>
        <w:r w:rsidR="00DF1310">
          <w:rPr>
            <w:noProof/>
            <w:webHidden/>
          </w:rPr>
          <w:fldChar w:fldCharType="separate"/>
        </w:r>
        <w:r w:rsidR="00A67F9B">
          <w:rPr>
            <w:noProof/>
            <w:webHidden/>
          </w:rPr>
          <w:t>2</w:t>
        </w:r>
        <w:r w:rsidR="00DF1310">
          <w:rPr>
            <w:noProof/>
            <w:webHidden/>
          </w:rPr>
          <w:fldChar w:fldCharType="end"/>
        </w:r>
      </w:hyperlink>
    </w:p>
    <w:p w:rsidR="00DF1310" w:rsidRDefault="00C03A29">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28" w:history="1">
        <w:r w:rsidR="00DF1310" w:rsidRPr="00B32DF3">
          <w:rPr>
            <w:rStyle w:val="Hyperlink"/>
            <w:noProof/>
          </w:rPr>
          <w:t>1.2</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References</w:t>
        </w:r>
        <w:r w:rsidR="00DF1310">
          <w:rPr>
            <w:noProof/>
            <w:webHidden/>
          </w:rPr>
          <w:tab/>
        </w:r>
        <w:r w:rsidR="00DF1310">
          <w:rPr>
            <w:noProof/>
            <w:webHidden/>
          </w:rPr>
          <w:fldChar w:fldCharType="begin"/>
        </w:r>
        <w:r w:rsidR="00DF1310">
          <w:rPr>
            <w:noProof/>
            <w:webHidden/>
          </w:rPr>
          <w:instrText xml:space="preserve"> PAGEREF _Toc285123628 \h </w:instrText>
        </w:r>
        <w:r w:rsidR="00DF1310">
          <w:rPr>
            <w:noProof/>
            <w:webHidden/>
          </w:rPr>
        </w:r>
        <w:r w:rsidR="00DF1310">
          <w:rPr>
            <w:noProof/>
            <w:webHidden/>
          </w:rPr>
          <w:fldChar w:fldCharType="separate"/>
        </w:r>
        <w:r w:rsidR="00A67F9B">
          <w:rPr>
            <w:noProof/>
            <w:webHidden/>
          </w:rPr>
          <w:t>3</w:t>
        </w:r>
        <w:r w:rsidR="00DF1310">
          <w:rPr>
            <w:noProof/>
            <w:webHidden/>
          </w:rPr>
          <w:fldChar w:fldCharType="end"/>
        </w:r>
      </w:hyperlink>
    </w:p>
    <w:p w:rsidR="00DF1310" w:rsidRDefault="00C03A29">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29" w:history="1">
        <w:r w:rsidR="00DF1310" w:rsidRPr="00B32DF3">
          <w:rPr>
            <w:rStyle w:val="Hyperlink"/>
            <w:noProof/>
          </w:rPr>
          <w:t>1.3</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Acknowledgements</w:t>
        </w:r>
        <w:r w:rsidR="00DF1310">
          <w:rPr>
            <w:noProof/>
            <w:webHidden/>
          </w:rPr>
          <w:tab/>
        </w:r>
        <w:r w:rsidR="00DF1310">
          <w:rPr>
            <w:noProof/>
            <w:webHidden/>
          </w:rPr>
          <w:fldChar w:fldCharType="begin"/>
        </w:r>
        <w:r w:rsidR="00DF1310">
          <w:rPr>
            <w:noProof/>
            <w:webHidden/>
          </w:rPr>
          <w:instrText xml:space="preserve"> PAGEREF _Toc285123629 \h </w:instrText>
        </w:r>
        <w:r w:rsidR="00DF1310">
          <w:rPr>
            <w:noProof/>
            <w:webHidden/>
          </w:rPr>
        </w:r>
        <w:r w:rsidR="00DF1310">
          <w:rPr>
            <w:noProof/>
            <w:webHidden/>
          </w:rPr>
          <w:fldChar w:fldCharType="separate"/>
        </w:r>
        <w:r w:rsidR="00A67F9B">
          <w:rPr>
            <w:noProof/>
            <w:webHidden/>
          </w:rPr>
          <w:t>3</w:t>
        </w:r>
        <w:r w:rsidR="00DF1310">
          <w:rPr>
            <w:noProof/>
            <w:webHidden/>
          </w:rPr>
          <w:fldChar w:fldCharType="end"/>
        </w:r>
      </w:hyperlink>
    </w:p>
    <w:p w:rsidR="00DF1310" w:rsidRDefault="00C03A29">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85123630" w:history="1">
        <w:r w:rsidR="00DF1310" w:rsidRPr="00B32DF3">
          <w:rPr>
            <w:rStyle w:val="Hyperlink"/>
            <w:noProof/>
          </w:rPr>
          <w:t>2</w:t>
        </w:r>
        <w:r w:rsidR="00DF1310">
          <w:rPr>
            <w:rFonts w:asciiTheme="minorHAnsi" w:eastAsiaTheme="minorEastAsia" w:hAnsiTheme="minorHAnsi" w:cstheme="minorBidi"/>
            <w:b w:val="0"/>
            <w:bCs w:val="0"/>
            <w:caps w:val="0"/>
            <w:noProof/>
            <w:sz w:val="22"/>
            <w:szCs w:val="22"/>
            <w:lang w:eastAsia="en-US"/>
          </w:rPr>
          <w:tab/>
        </w:r>
        <w:r w:rsidR="00DF1310" w:rsidRPr="00B32DF3">
          <w:rPr>
            <w:rStyle w:val="Hyperlink"/>
            <w:noProof/>
          </w:rPr>
          <w:t>Overview</w:t>
        </w:r>
        <w:r w:rsidR="00DF1310">
          <w:rPr>
            <w:noProof/>
            <w:webHidden/>
          </w:rPr>
          <w:tab/>
        </w:r>
        <w:r w:rsidR="00DF1310">
          <w:rPr>
            <w:noProof/>
            <w:webHidden/>
          </w:rPr>
          <w:fldChar w:fldCharType="begin"/>
        </w:r>
        <w:r w:rsidR="00DF1310">
          <w:rPr>
            <w:noProof/>
            <w:webHidden/>
          </w:rPr>
          <w:instrText xml:space="preserve"> PAGEREF _Toc285123630 \h </w:instrText>
        </w:r>
        <w:r w:rsidR="00DF1310">
          <w:rPr>
            <w:noProof/>
            <w:webHidden/>
          </w:rPr>
        </w:r>
        <w:r w:rsidR="00DF1310">
          <w:rPr>
            <w:noProof/>
            <w:webHidden/>
          </w:rPr>
          <w:fldChar w:fldCharType="separate"/>
        </w:r>
        <w:r w:rsidR="00A67F9B">
          <w:rPr>
            <w:noProof/>
            <w:webHidden/>
          </w:rPr>
          <w:t>4</w:t>
        </w:r>
        <w:r w:rsidR="00DF1310">
          <w:rPr>
            <w:noProof/>
            <w:webHidden/>
          </w:rPr>
          <w:fldChar w:fldCharType="end"/>
        </w:r>
      </w:hyperlink>
    </w:p>
    <w:p w:rsidR="00DF1310" w:rsidRDefault="00C03A29">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31" w:history="1">
        <w:r w:rsidR="00DF1310" w:rsidRPr="00B32DF3">
          <w:rPr>
            <w:rStyle w:val="Hyperlink"/>
            <w:noProof/>
          </w:rPr>
          <w:t>2.1</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Process Time Steps</w:t>
        </w:r>
        <w:r w:rsidR="00DF1310">
          <w:rPr>
            <w:noProof/>
            <w:webHidden/>
          </w:rPr>
          <w:tab/>
        </w:r>
        <w:r w:rsidR="00DF1310">
          <w:rPr>
            <w:noProof/>
            <w:webHidden/>
          </w:rPr>
          <w:fldChar w:fldCharType="begin"/>
        </w:r>
        <w:r w:rsidR="00DF1310">
          <w:rPr>
            <w:noProof/>
            <w:webHidden/>
          </w:rPr>
          <w:instrText xml:space="preserve"> PAGEREF _Toc285123631 \h </w:instrText>
        </w:r>
        <w:r w:rsidR="00DF1310">
          <w:rPr>
            <w:noProof/>
            <w:webHidden/>
          </w:rPr>
        </w:r>
        <w:r w:rsidR="00DF1310">
          <w:rPr>
            <w:noProof/>
            <w:webHidden/>
          </w:rPr>
          <w:fldChar w:fldCharType="separate"/>
        </w:r>
        <w:r w:rsidR="00A67F9B">
          <w:rPr>
            <w:noProof/>
            <w:webHidden/>
          </w:rPr>
          <w:t>4</w:t>
        </w:r>
        <w:r w:rsidR="00DF1310">
          <w:rPr>
            <w:noProof/>
            <w:webHidden/>
          </w:rPr>
          <w:fldChar w:fldCharType="end"/>
        </w:r>
      </w:hyperlink>
    </w:p>
    <w:p w:rsidR="00DF1310" w:rsidRDefault="00C03A29">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85123632" w:history="1">
        <w:r w:rsidR="00DF1310" w:rsidRPr="00B32DF3">
          <w:rPr>
            <w:rStyle w:val="Hyperlink"/>
            <w:noProof/>
          </w:rPr>
          <w:t>3</w:t>
        </w:r>
        <w:r w:rsidR="00DF1310">
          <w:rPr>
            <w:rFonts w:asciiTheme="minorHAnsi" w:eastAsiaTheme="minorEastAsia" w:hAnsiTheme="minorHAnsi" w:cstheme="minorBidi"/>
            <w:b w:val="0"/>
            <w:bCs w:val="0"/>
            <w:caps w:val="0"/>
            <w:noProof/>
            <w:sz w:val="22"/>
            <w:szCs w:val="22"/>
            <w:lang w:eastAsia="en-US"/>
          </w:rPr>
          <w:tab/>
        </w:r>
        <w:r w:rsidR="00DF1310" w:rsidRPr="00B32DF3">
          <w:rPr>
            <w:rStyle w:val="Hyperlink"/>
            <w:noProof/>
          </w:rPr>
          <w:t>Landscape</w:t>
        </w:r>
        <w:r w:rsidR="00DF1310">
          <w:rPr>
            <w:noProof/>
            <w:webHidden/>
          </w:rPr>
          <w:tab/>
        </w:r>
        <w:r w:rsidR="00DF1310">
          <w:rPr>
            <w:noProof/>
            <w:webHidden/>
          </w:rPr>
          <w:fldChar w:fldCharType="begin"/>
        </w:r>
        <w:r w:rsidR="00DF1310">
          <w:rPr>
            <w:noProof/>
            <w:webHidden/>
          </w:rPr>
          <w:instrText xml:space="preserve"> PAGEREF _Toc285123632 \h </w:instrText>
        </w:r>
        <w:r w:rsidR="00DF1310">
          <w:rPr>
            <w:noProof/>
            <w:webHidden/>
          </w:rPr>
        </w:r>
        <w:r w:rsidR="00DF1310">
          <w:rPr>
            <w:noProof/>
            <w:webHidden/>
          </w:rPr>
          <w:fldChar w:fldCharType="separate"/>
        </w:r>
        <w:r w:rsidR="00A67F9B">
          <w:rPr>
            <w:noProof/>
            <w:webHidden/>
          </w:rPr>
          <w:t>5</w:t>
        </w:r>
        <w:r w:rsidR="00DF1310">
          <w:rPr>
            <w:noProof/>
            <w:webHidden/>
          </w:rPr>
          <w:fldChar w:fldCharType="end"/>
        </w:r>
      </w:hyperlink>
    </w:p>
    <w:p w:rsidR="00DF1310" w:rsidRDefault="00C03A29">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33" w:history="1">
        <w:r w:rsidR="00DF1310" w:rsidRPr="00B32DF3">
          <w:rPr>
            <w:rStyle w:val="Hyperlink"/>
            <w:noProof/>
          </w:rPr>
          <w:t>3.1</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Region of Interest</w:t>
        </w:r>
        <w:r w:rsidR="00DF1310">
          <w:rPr>
            <w:noProof/>
            <w:webHidden/>
          </w:rPr>
          <w:tab/>
        </w:r>
        <w:r w:rsidR="00DF1310">
          <w:rPr>
            <w:noProof/>
            <w:webHidden/>
          </w:rPr>
          <w:fldChar w:fldCharType="begin"/>
        </w:r>
        <w:r w:rsidR="00DF1310">
          <w:rPr>
            <w:noProof/>
            <w:webHidden/>
          </w:rPr>
          <w:instrText xml:space="preserve"> PAGEREF _Toc285123633 \h </w:instrText>
        </w:r>
        <w:r w:rsidR="00DF1310">
          <w:rPr>
            <w:noProof/>
            <w:webHidden/>
          </w:rPr>
        </w:r>
        <w:r w:rsidR="00DF1310">
          <w:rPr>
            <w:noProof/>
            <w:webHidden/>
          </w:rPr>
          <w:fldChar w:fldCharType="separate"/>
        </w:r>
        <w:r w:rsidR="00A67F9B">
          <w:rPr>
            <w:noProof/>
            <w:webHidden/>
          </w:rPr>
          <w:t>5</w:t>
        </w:r>
        <w:r w:rsidR="00DF1310">
          <w:rPr>
            <w:noProof/>
            <w:webHidden/>
          </w:rPr>
          <w:fldChar w:fldCharType="end"/>
        </w:r>
      </w:hyperlink>
    </w:p>
    <w:p w:rsidR="00DF1310" w:rsidRDefault="00C03A29">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34" w:history="1">
        <w:r w:rsidR="00DF1310" w:rsidRPr="00B32DF3">
          <w:rPr>
            <w:rStyle w:val="Hyperlink"/>
            <w:noProof/>
          </w:rPr>
          <w:t>3.2</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Forest Sites</w:t>
        </w:r>
        <w:r w:rsidR="00DF1310">
          <w:rPr>
            <w:noProof/>
            <w:webHidden/>
          </w:rPr>
          <w:tab/>
        </w:r>
        <w:r w:rsidR="00DF1310">
          <w:rPr>
            <w:noProof/>
            <w:webHidden/>
          </w:rPr>
          <w:fldChar w:fldCharType="begin"/>
        </w:r>
        <w:r w:rsidR="00DF1310">
          <w:rPr>
            <w:noProof/>
            <w:webHidden/>
          </w:rPr>
          <w:instrText xml:space="preserve"> PAGEREF _Toc285123634 \h </w:instrText>
        </w:r>
        <w:r w:rsidR="00DF1310">
          <w:rPr>
            <w:noProof/>
            <w:webHidden/>
          </w:rPr>
        </w:r>
        <w:r w:rsidR="00DF1310">
          <w:rPr>
            <w:noProof/>
            <w:webHidden/>
          </w:rPr>
          <w:fldChar w:fldCharType="separate"/>
        </w:r>
        <w:r w:rsidR="00A67F9B">
          <w:rPr>
            <w:noProof/>
            <w:webHidden/>
          </w:rPr>
          <w:t>6</w:t>
        </w:r>
        <w:r w:rsidR="00DF1310">
          <w:rPr>
            <w:noProof/>
            <w:webHidden/>
          </w:rPr>
          <w:fldChar w:fldCharType="end"/>
        </w:r>
      </w:hyperlink>
    </w:p>
    <w:p w:rsidR="00DF1310" w:rsidRDefault="00C03A29">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35" w:history="1">
        <w:r w:rsidR="00DF1310" w:rsidRPr="00B32DF3">
          <w:rPr>
            <w:rStyle w:val="Hyperlink"/>
            <w:noProof/>
          </w:rPr>
          <w:t>3.2.1</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Tree Species – Parameters</w:t>
        </w:r>
        <w:r w:rsidR="00DF1310">
          <w:rPr>
            <w:noProof/>
            <w:webHidden/>
          </w:rPr>
          <w:tab/>
        </w:r>
        <w:r w:rsidR="00DF1310">
          <w:rPr>
            <w:noProof/>
            <w:webHidden/>
          </w:rPr>
          <w:fldChar w:fldCharType="begin"/>
        </w:r>
        <w:r w:rsidR="00DF1310">
          <w:rPr>
            <w:noProof/>
            <w:webHidden/>
          </w:rPr>
          <w:instrText xml:space="preserve"> PAGEREF _Toc285123635 \h </w:instrText>
        </w:r>
        <w:r w:rsidR="00DF1310">
          <w:rPr>
            <w:noProof/>
            <w:webHidden/>
          </w:rPr>
        </w:r>
        <w:r w:rsidR="00DF1310">
          <w:rPr>
            <w:noProof/>
            <w:webHidden/>
          </w:rPr>
          <w:fldChar w:fldCharType="separate"/>
        </w:r>
        <w:r w:rsidR="00A67F9B">
          <w:rPr>
            <w:noProof/>
            <w:webHidden/>
          </w:rPr>
          <w:t>6</w:t>
        </w:r>
        <w:r w:rsidR="00DF1310">
          <w:rPr>
            <w:noProof/>
            <w:webHidden/>
          </w:rPr>
          <w:fldChar w:fldCharType="end"/>
        </w:r>
      </w:hyperlink>
    </w:p>
    <w:p w:rsidR="00DF1310" w:rsidRDefault="00C03A29">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36" w:history="1">
        <w:r w:rsidR="00DF1310" w:rsidRPr="00B32DF3">
          <w:rPr>
            <w:rStyle w:val="Hyperlink"/>
            <w:noProof/>
          </w:rPr>
          <w:t>3.2.2</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Tree species – Cohorts</w:t>
        </w:r>
        <w:r w:rsidR="00DF1310">
          <w:rPr>
            <w:noProof/>
            <w:webHidden/>
          </w:rPr>
          <w:tab/>
        </w:r>
        <w:r w:rsidR="00DF1310">
          <w:rPr>
            <w:noProof/>
            <w:webHidden/>
          </w:rPr>
          <w:fldChar w:fldCharType="begin"/>
        </w:r>
        <w:r w:rsidR="00DF1310">
          <w:rPr>
            <w:noProof/>
            <w:webHidden/>
          </w:rPr>
          <w:instrText xml:space="preserve"> PAGEREF _Toc285123636 \h </w:instrText>
        </w:r>
        <w:r w:rsidR="00DF1310">
          <w:rPr>
            <w:noProof/>
            <w:webHidden/>
          </w:rPr>
        </w:r>
        <w:r w:rsidR="00DF1310">
          <w:rPr>
            <w:noProof/>
            <w:webHidden/>
          </w:rPr>
          <w:fldChar w:fldCharType="separate"/>
        </w:r>
        <w:r w:rsidR="00A67F9B">
          <w:rPr>
            <w:noProof/>
            <w:webHidden/>
          </w:rPr>
          <w:t>7</w:t>
        </w:r>
        <w:r w:rsidR="00DF1310">
          <w:rPr>
            <w:noProof/>
            <w:webHidden/>
          </w:rPr>
          <w:fldChar w:fldCharType="end"/>
        </w:r>
      </w:hyperlink>
    </w:p>
    <w:p w:rsidR="00DF1310" w:rsidRDefault="00C03A29">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37" w:history="1">
        <w:r w:rsidR="00DF1310" w:rsidRPr="00B32DF3">
          <w:rPr>
            <w:rStyle w:val="Hyperlink"/>
            <w:noProof/>
          </w:rPr>
          <w:t>3.2.3</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Shade</w:t>
        </w:r>
        <w:r w:rsidR="00DF1310">
          <w:rPr>
            <w:noProof/>
            <w:webHidden/>
          </w:rPr>
          <w:tab/>
        </w:r>
        <w:r w:rsidR="00DF1310">
          <w:rPr>
            <w:noProof/>
            <w:webHidden/>
          </w:rPr>
          <w:fldChar w:fldCharType="begin"/>
        </w:r>
        <w:r w:rsidR="00DF1310">
          <w:rPr>
            <w:noProof/>
            <w:webHidden/>
          </w:rPr>
          <w:instrText xml:space="preserve"> PAGEREF _Toc285123637 \h </w:instrText>
        </w:r>
        <w:r w:rsidR="00DF1310">
          <w:rPr>
            <w:noProof/>
            <w:webHidden/>
          </w:rPr>
        </w:r>
        <w:r w:rsidR="00DF1310">
          <w:rPr>
            <w:noProof/>
            <w:webHidden/>
          </w:rPr>
          <w:fldChar w:fldCharType="separate"/>
        </w:r>
        <w:r w:rsidR="00A67F9B">
          <w:rPr>
            <w:noProof/>
            <w:webHidden/>
          </w:rPr>
          <w:t>8</w:t>
        </w:r>
        <w:r w:rsidR="00DF1310">
          <w:rPr>
            <w:noProof/>
            <w:webHidden/>
          </w:rPr>
          <w:fldChar w:fldCharType="end"/>
        </w:r>
      </w:hyperlink>
    </w:p>
    <w:p w:rsidR="00DF1310" w:rsidRDefault="00C03A29">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38" w:history="1">
        <w:r w:rsidR="00DF1310" w:rsidRPr="00B32DF3">
          <w:rPr>
            <w:rStyle w:val="Hyperlink"/>
            <w:noProof/>
          </w:rPr>
          <w:t>3.3</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Landscape Initialization</w:t>
        </w:r>
        <w:r w:rsidR="00DF1310">
          <w:rPr>
            <w:noProof/>
            <w:webHidden/>
          </w:rPr>
          <w:tab/>
        </w:r>
        <w:r w:rsidR="00DF1310">
          <w:rPr>
            <w:noProof/>
            <w:webHidden/>
          </w:rPr>
          <w:fldChar w:fldCharType="begin"/>
        </w:r>
        <w:r w:rsidR="00DF1310">
          <w:rPr>
            <w:noProof/>
            <w:webHidden/>
          </w:rPr>
          <w:instrText xml:space="preserve"> PAGEREF _Toc285123638 \h </w:instrText>
        </w:r>
        <w:r w:rsidR="00DF1310">
          <w:rPr>
            <w:noProof/>
            <w:webHidden/>
          </w:rPr>
        </w:r>
        <w:r w:rsidR="00DF1310">
          <w:rPr>
            <w:noProof/>
            <w:webHidden/>
          </w:rPr>
          <w:fldChar w:fldCharType="separate"/>
        </w:r>
        <w:r w:rsidR="00A67F9B">
          <w:rPr>
            <w:noProof/>
            <w:webHidden/>
          </w:rPr>
          <w:t>8</w:t>
        </w:r>
        <w:r w:rsidR="00DF1310">
          <w:rPr>
            <w:noProof/>
            <w:webHidden/>
          </w:rPr>
          <w:fldChar w:fldCharType="end"/>
        </w:r>
      </w:hyperlink>
    </w:p>
    <w:p w:rsidR="00DF1310" w:rsidRDefault="00C03A29">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39" w:history="1">
        <w:r w:rsidR="00DF1310" w:rsidRPr="00B32DF3">
          <w:rPr>
            <w:rStyle w:val="Hyperlink"/>
            <w:noProof/>
          </w:rPr>
          <w:t>3.4</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Land Types</w:t>
        </w:r>
        <w:r w:rsidR="00DF1310">
          <w:rPr>
            <w:noProof/>
            <w:webHidden/>
          </w:rPr>
          <w:tab/>
        </w:r>
        <w:r w:rsidR="00DF1310">
          <w:rPr>
            <w:noProof/>
            <w:webHidden/>
          </w:rPr>
          <w:fldChar w:fldCharType="begin"/>
        </w:r>
        <w:r w:rsidR="00DF1310">
          <w:rPr>
            <w:noProof/>
            <w:webHidden/>
          </w:rPr>
          <w:instrText xml:space="preserve"> PAGEREF _Toc285123639 \h </w:instrText>
        </w:r>
        <w:r w:rsidR="00DF1310">
          <w:rPr>
            <w:noProof/>
            <w:webHidden/>
          </w:rPr>
        </w:r>
        <w:r w:rsidR="00DF1310">
          <w:rPr>
            <w:noProof/>
            <w:webHidden/>
          </w:rPr>
          <w:fldChar w:fldCharType="separate"/>
        </w:r>
        <w:r w:rsidR="00A67F9B">
          <w:rPr>
            <w:noProof/>
            <w:webHidden/>
          </w:rPr>
          <w:t>9</w:t>
        </w:r>
        <w:r w:rsidR="00DF1310">
          <w:rPr>
            <w:noProof/>
            <w:webHidden/>
          </w:rPr>
          <w:fldChar w:fldCharType="end"/>
        </w:r>
      </w:hyperlink>
    </w:p>
    <w:p w:rsidR="00DF1310" w:rsidRDefault="00C03A29">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85123640" w:history="1">
        <w:r w:rsidR="00DF1310" w:rsidRPr="00B32DF3">
          <w:rPr>
            <w:rStyle w:val="Hyperlink"/>
            <w:noProof/>
          </w:rPr>
          <w:t>4</w:t>
        </w:r>
        <w:r w:rsidR="00DF1310">
          <w:rPr>
            <w:rFonts w:asciiTheme="minorHAnsi" w:eastAsiaTheme="minorEastAsia" w:hAnsiTheme="minorHAnsi" w:cstheme="minorBidi"/>
            <w:b w:val="0"/>
            <w:bCs w:val="0"/>
            <w:caps w:val="0"/>
            <w:noProof/>
            <w:sz w:val="22"/>
            <w:szCs w:val="22"/>
            <w:lang w:eastAsia="en-US"/>
          </w:rPr>
          <w:tab/>
        </w:r>
        <w:r w:rsidR="00DF1310" w:rsidRPr="00B32DF3">
          <w:rPr>
            <w:rStyle w:val="Hyperlink"/>
            <w:noProof/>
          </w:rPr>
          <w:t>Succession</w:t>
        </w:r>
        <w:r w:rsidR="00DF1310">
          <w:rPr>
            <w:noProof/>
            <w:webHidden/>
          </w:rPr>
          <w:tab/>
        </w:r>
        <w:r w:rsidR="00DF1310">
          <w:rPr>
            <w:noProof/>
            <w:webHidden/>
          </w:rPr>
          <w:fldChar w:fldCharType="begin"/>
        </w:r>
        <w:r w:rsidR="00DF1310">
          <w:rPr>
            <w:noProof/>
            <w:webHidden/>
          </w:rPr>
          <w:instrText xml:space="preserve"> PAGEREF _Toc285123640 \h </w:instrText>
        </w:r>
        <w:r w:rsidR="00DF1310">
          <w:rPr>
            <w:noProof/>
            <w:webHidden/>
          </w:rPr>
        </w:r>
        <w:r w:rsidR="00DF1310">
          <w:rPr>
            <w:noProof/>
            <w:webHidden/>
          </w:rPr>
          <w:fldChar w:fldCharType="separate"/>
        </w:r>
        <w:r w:rsidR="00A67F9B">
          <w:rPr>
            <w:noProof/>
            <w:webHidden/>
          </w:rPr>
          <w:t>11</w:t>
        </w:r>
        <w:r w:rsidR="00DF1310">
          <w:rPr>
            <w:noProof/>
            <w:webHidden/>
          </w:rPr>
          <w:fldChar w:fldCharType="end"/>
        </w:r>
      </w:hyperlink>
    </w:p>
    <w:p w:rsidR="00DF1310" w:rsidRDefault="00C03A29">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41" w:history="1">
        <w:r w:rsidR="00DF1310" w:rsidRPr="00B32DF3">
          <w:rPr>
            <w:rStyle w:val="Hyperlink"/>
            <w:noProof/>
          </w:rPr>
          <w:t>4.1</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Time Step</w:t>
        </w:r>
        <w:r w:rsidR="00DF1310">
          <w:rPr>
            <w:noProof/>
            <w:webHidden/>
          </w:rPr>
          <w:tab/>
        </w:r>
        <w:r w:rsidR="00DF1310">
          <w:rPr>
            <w:noProof/>
            <w:webHidden/>
          </w:rPr>
          <w:fldChar w:fldCharType="begin"/>
        </w:r>
        <w:r w:rsidR="00DF1310">
          <w:rPr>
            <w:noProof/>
            <w:webHidden/>
          </w:rPr>
          <w:instrText xml:space="preserve"> PAGEREF _Toc285123641 \h </w:instrText>
        </w:r>
        <w:r w:rsidR="00DF1310">
          <w:rPr>
            <w:noProof/>
            <w:webHidden/>
          </w:rPr>
        </w:r>
        <w:r w:rsidR="00DF1310">
          <w:rPr>
            <w:noProof/>
            <w:webHidden/>
          </w:rPr>
          <w:fldChar w:fldCharType="separate"/>
        </w:r>
        <w:r w:rsidR="00A67F9B">
          <w:rPr>
            <w:noProof/>
            <w:webHidden/>
          </w:rPr>
          <w:t>11</w:t>
        </w:r>
        <w:r w:rsidR="00DF1310">
          <w:rPr>
            <w:noProof/>
            <w:webHidden/>
          </w:rPr>
          <w:fldChar w:fldCharType="end"/>
        </w:r>
      </w:hyperlink>
    </w:p>
    <w:p w:rsidR="00DF1310" w:rsidRDefault="00C03A29">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42" w:history="1">
        <w:r w:rsidR="00DF1310" w:rsidRPr="00B32DF3">
          <w:rPr>
            <w:rStyle w:val="Hyperlink"/>
            <w:noProof/>
          </w:rPr>
          <w:t>4.2</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Stages</w:t>
        </w:r>
        <w:r w:rsidR="00DF1310">
          <w:rPr>
            <w:noProof/>
            <w:webHidden/>
          </w:rPr>
          <w:tab/>
        </w:r>
        <w:r w:rsidR="00DF1310">
          <w:rPr>
            <w:noProof/>
            <w:webHidden/>
          </w:rPr>
          <w:fldChar w:fldCharType="begin"/>
        </w:r>
        <w:r w:rsidR="00DF1310">
          <w:rPr>
            <w:noProof/>
            <w:webHidden/>
          </w:rPr>
          <w:instrText xml:space="preserve"> PAGEREF _Toc285123642 \h </w:instrText>
        </w:r>
        <w:r w:rsidR="00DF1310">
          <w:rPr>
            <w:noProof/>
            <w:webHidden/>
          </w:rPr>
        </w:r>
        <w:r w:rsidR="00DF1310">
          <w:rPr>
            <w:noProof/>
            <w:webHidden/>
          </w:rPr>
          <w:fldChar w:fldCharType="separate"/>
        </w:r>
        <w:r w:rsidR="00A67F9B">
          <w:rPr>
            <w:noProof/>
            <w:webHidden/>
          </w:rPr>
          <w:t>11</w:t>
        </w:r>
        <w:r w:rsidR="00DF1310">
          <w:rPr>
            <w:noProof/>
            <w:webHidden/>
          </w:rPr>
          <w:fldChar w:fldCharType="end"/>
        </w:r>
      </w:hyperlink>
    </w:p>
    <w:p w:rsidR="00DF1310" w:rsidRDefault="00C03A29">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43" w:history="1">
        <w:r w:rsidR="00DF1310" w:rsidRPr="00B32DF3">
          <w:rPr>
            <w:rStyle w:val="Hyperlink"/>
            <w:noProof/>
          </w:rPr>
          <w:t>4.3</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Interaction with Other Processes</w:t>
        </w:r>
        <w:r w:rsidR="00DF1310">
          <w:rPr>
            <w:noProof/>
            <w:webHidden/>
          </w:rPr>
          <w:tab/>
        </w:r>
        <w:r w:rsidR="00DF1310">
          <w:rPr>
            <w:noProof/>
            <w:webHidden/>
          </w:rPr>
          <w:fldChar w:fldCharType="begin"/>
        </w:r>
        <w:r w:rsidR="00DF1310">
          <w:rPr>
            <w:noProof/>
            <w:webHidden/>
          </w:rPr>
          <w:instrText xml:space="preserve"> PAGEREF _Toc285123643 \h </w:instrText>
        </w:r>
        <w:r w:rsidR="00DF1310">
          <w:rPr>
            <w:noProof/>
            <w:webHidden/>
          </w:rPr>
        </w:r>
        <w:r w:rsidR="00DF1310">
          <w:rPr>
            <w:noProof/>
            <w:webHidden/>
          </w:rPr>
          <w:fldChar w:fldCharType="separate"/>
        </w:r>
        <w:r w:rsidR="00A67F9B">
          <w:rPr>
            <w:noProof/>
            <w:webHidden/>
          </w:rPr>
          <w:t>11</w:t>
        </w:r>
        <w:r w:rsidR="00DF1310">
          <w:rPr>
            <w:noProof/>
            <w:webHidden/>
          </w:rPr>
          <w:fldChar w:fldCharType="end"/>
        </w:r>
      </w:hyperlink>
    </w:p>
    <w:p w:rsidR="00DF1310" w:rsidRDefault="00C03A29">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44" w:history="1">
        <w:r w:rsidR="00DF1310" w:rsidRPr="00B32DF3">
          <w:rPr>
            <w:rStyle w:val="Hyperlink"/>
            <w:noProof/>
          </w:rPr>
          <w:t>4.4</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Cohort Ageing and Mortality</w:t>
        </w:r>
        <w:r w:rsidR="00DF1310">
          <w:rPr>
            <w:noProof/>
            <w:webHidden/>
          </w:rPr>
          <w:tab/>
        </w:r>
        <w:r w:rsidR="00DF1310">
          <w:rPr>
            <w:noProof/>
            <w:webHidden/>
          </w:rPr>
          <w:fldChar w:fldCharType="begin"/>
        </w:r>
        <w:r w:rsidR="00DF1310">
          <w:rPr>
            <w:noProof/>
            <w:webHidden/>
          </w:rPr>
          <w:instrText xml:space="preserve"> PAGEREF _Toc285123644 \h </w:instrText>
        </w:r>
        <w:r w:rsidR="00DF1310">
          <w:rPr>
            <w:noProof/>
            <w:webHidden/>
          </w:rPr>
        </w:r>
        <w:r w:rsidR="00DF1310">
          <w:rPr>
            <w:noProof/>
            <w:webHidden/>
          </w:rPr>
          <w:fldChar w:fldCharType="separate"/>
        </w:r>
        <w:r w:rsidR="00A67F9B">
          <w:rPr>
            <w:noProof/>
            <w:webHidden/>
          </w:rPr>
          <w:t>11</w:t>
        </w:r>
        <w:r w:rsidR="00DF1310">
          <w:rPr>
            <w:noProof/>
            <w:webHidden/>
          </w:rPr>
          <w:fldChar w:fldCharType="end"/>
        </w:r>
      </w:hyperlink>
    </w:p>
    <w:p w:rsidR="00DF1310" w:rsidRDefault="00C03A29">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45" w:history="1">
        <w:r w:rsidR="00DF1310" w:rsidRPr="00B32DF3">
          <w:rPr>
            <w:rStyle w:val="Hyperlink"/>
            <w:noProof/>
          </w:rPr>
          <w:t>4.4.1</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Ageing</w:t>
        </w:r>
        <w:r w:rsidR="00DF1310">
          <w:rPr>
            <w:noProof/>
            <w:webHidden/>
          </w:rPr>
          <w:tab/>
        </w:r>
        <w:r w:rsidR="00DF1310">
          <w:rPr>
            <w:noProof/>
            <w:webHidden/>
          </w:rPr>
          <w:fldChar w:fldCharType="begin"/>
        </w:r>
        <w:r w:rsidR="00DF1310">
          <w:rPr>
            <w:noProof/>
            <w:webHidden/>
          </w:rPr>
          <w:instrText xml:space="preserve"> PAGEREF _Toc285123645 \h </w:instrText>
        </w:r>
        <w:r w:rsidR="00DF1310">
          <w:rPr>
            <w:noProof/>
            <w:webHidden/>
          </w:rPr>
        </w:r>
        <w:r w:rsidR="00DF1310">
          <w:rPr>
            <w:noProof/>
            <w:webHidden/>
          </w:rPr>
          <w:fldChar w:fldCharType="separate"/>
        </w:r>
        <w:r w:rsidR="00A67F9B">
          <w:rPr>
            <w:noProof/>
            <w:webHidden/>
          </w:rPr>
          <w:t>11</w:t>
        </w:r>
        <w:r w:rsidR="00DF1310">
          <w:rPr>
            <w:noProof/>
            <w:webHidden/>
          </w:rPr>
          <w:fldChar w:fldCharType="end"/>
        </w:r>
      </w:hyperlink>
    </w:p>
    <w:p w:rsidR="00DF1310" w:rsidRDefault="00C03A29">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46" w:history="1">
        <w:r w:rsidR="00DF1310" w:rsidRPr="00B32DF3">
          <w:rPr>
            <w:rStyle w:val="Hyperlink"/>
            <w:noProof/>
          </w:rPr>
          <w:t>4.4.2</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Mortality (Senescence)</w:t>
        </w:r>
        <w:r w:rsidR="00DF1310">
          <w:rPr>
            <w:noProof/>
            <w:webHidden/>
          </w:rPr>
          <w:tab/>
        </w:r>
        <w:r w:rsidR="00DF1310">
          <w:rPr>
            <w:noProof/>
            <w:webHidden/>
          </w:rPr>
          <w:fldChar w:fldCharType="begin"/>
        </w:r>
        <w:r w:rsidR="00DF1310">
          <w:rPr>
            <w:noProof/>
            <w:webHidden/>
          </w:rPr>
          <w:instrText xml:space="preserve"> PAGEREF _Toc285123646 \h </w:instrText>
        </w:r>
        <w:r w:rsidR="00DF1310">
          <w:rPr>
            <w:noProof/>
            <w:webHidden/>
          </w:rPr>
        </w:r>
        <w:r w:rsidR="00DF1310">
          <w:rPr>
            <w:noProof/>
            <w:webHidden/>
          </w:rPr>
          <w:fldChar w:fldCharType="separate"/>
        </w:r>
        <w:r w:rsidR="00A67F9B">
          <w:rPr>
            <w:noProof/>
            <w:webHidden/>
          </w:rPr>
          <w:t>13</w:t>
        </w:r>
        <w:r w:rsidR="00DF1310">
          <w:rPr>
            <w:noProof/>
            <w:webHidden/>
          </w:rPr>
          <w:fldChar w:fldCharType="end"/>
        </w:r>
      </w:hyperlink>
    </w:p>
    <w:p w:rsidR="00DF1310" w:rsidRDefault="00C03A29">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47" w:history="1">
        <w:r w:rsidR="00DF1310" w:rsidRPr="00B32DF3">
          <w:rPr>
            <w:rStyle w:val="Hyperlink"/>
            <w:noProof/>
          </w:rPr>
          <w:t>4.5</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Cohort Reproduction</w:t>
        </w:r>
        <w:r w:rsidR="00DF1310">
          <w:rPr>
            <w:noProof/>
            <w:webHidden/>
          </w:rPr>
          <w:tab/>
        </w:r>
        <w:r w:rsidR="00DF1310">
          <w:rPr>
            <w:noProof/>
            <w:webHidden/>
          </w:rPr>
          <w:fldChar w:fldCharType="begin"/>
        </w:r>
        <w:r w:rsidR="00DF1310">
          <w:rPr>
            <w:noProof/>
            <w:webHidden/>
          </w:rPr>
          <w:instrText xml:space="preserve"> PAGEREF _Toc285123647 \h </w:instrText>
        </w:r>
        <w:r w:rsidR="00DF1310">
          <w:rPr>
            <w:noProof/>
            <w:webHidden/>
          </w:rPr>
        </w:r>
        <w:r w:rsidR="00DF1310">
          <w:rPr>
            <w:noProof/>
            <w:webHidden/>
          </w:rPr>
          <w:fldChar w:fldCharType="separate"/>
        </w:r>
        <w:r w:rsidR="00A67F9B">
          <w:rPr>
            <w:noProof/>
            <w:webHidden/>
          </w:rPr>
          <w:t>13</w:t>
        </w:r>
        <w:r w:rsidR="00DF1310">
          <w:rPr>
            <w:noProof/>
            <w:webHidden/>
          </w:rPr>
          <w:fldChar w:fldCharType="end"/>
        </w:r>
      </w:hyperlink>
    </w:p>
    <w:p w:rsidR="00DF1310" w:rsidRDefault="00C03A29">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48" w:history="1">
        <w:r w:rsidR="00DF1310" w:rsidRPr="00B32DF3">
          <w:rPr>
            <w:rStyle w:val="Hyperlink"/>
            <w:noProof/>
          </w:rPr>
          <w:t>4.5.1</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Seeding</w:t>
        </w:r>
        <w:r w:rsidR="00DF1310">
          <w:rPr>
            <w:noProof/>
            <w:webHidden/>
          </w:rPr>
          <w:tab/>
        </w:r>
        <w:r w:rsidR="00DF1310">
          <w:rPr>
            <w:noProof/>
            <w:webHidden/>
          </w:rPr>
          <w:fldChar w:fldCharType="begin"/>
        </w:r>
        <w:r w:rsidR="00DF1310">
          <w:rPr>
            <w:noProof/>
            <w:webHidden/>
          </w:rPr>
          <w:instrText xml:space="preserve"> PAGEREF _Toc285123648 \h </w:instrText>
        </w:r>
        <w:r w:rsidR="00DF1310">
          <w:rPr>
            <w:noProof/>
            <w:webHidden/>
          </w:rPr>
        </w:r>
        <w:r w:rsidR="00DF1310">
          <w:rPr>
            <w:noProof/>
            <w:webHidden/>
          </w:rPr>
          <w:fldChar w:fldCharType="separate"/>
        </w:r>
        <w:r w:rsidR="00A67F9B">
          <w:rPr>
            <w:noProof/>
            <w:webHidden/>
          </w:rPr>
          <w:t>13</w:t>
        </w:r>
        <w:r w:rsidR="00DF1310">
          <w:rPr>
            <w:noProof/>
            <w:webHidden/>
          </w:rPr>
          <w:fldChar w:fldCharType="end"/>
        </w:r>
      </w:hyperlink>
    </w:p>
    <w:p w:rsidR="00DF1310" w:rsidRDefault="00C03A29">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49" w:history="1">
        <w:r w:rsidR="00DF1310" w:rsidRPr="00B32DF3">
          <w:rPr>
            <w:rStyle w:val="Hyperlink"/>
            <w:noProof/>
          </w:rPr>
          <w:t>4.5.2</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Resprouting</w:t>
        </w:r>
        <w:r w:rsidR="00DF1310">
          <w:rPr>
            <w:noProof/>
            <w:webHidden/>
          </w:rPr>
          <w:tab/>
        </w:r>
        <w:r w:rsidR="00DF1310">
          <w:rPr>
            <w:noProof/>
            <w:webHidden/>
          </w:rPr>
          <w:fldChar w:fldCharType="begin"/>
        </w:r>
        <w:r w:rsidR="00DF1310">
          <w:rPr>
            <w:noProof/>
            <w:webHidden/>
          </w:rPr>
          <w:instrText xml:space="preserve"> PAGEREF _Toc285123649 \h </w:instrText>
        </w:r>
        <w:r w:rsidR="00DF1310">
          <w:rPr>
            <w:noProof/>
            <w:webHidden/>
          </w:rPr>
        </w:r>
        <w:r w:rsidR="00DF1310">
          <w:rPr>
            <w:noProof/>
            <w:webHidden/>
          </w:rPr>
          <w:fldChar w:fldCharType="separate"/>
        </w:r>
        <w:r w:rsidR="00A67F9B">
          <w:rPr>
            <w:noProof/>
            <w:webHidden/>
          </w:rPr>
          <w:t>14</w:t>
        </w:r>
        <w:r w:rsidR="00DF1310">
          <w:rPr>
            <w:noProof/>
            <w:webHidden/>
          </w:rPr>
          <w:fldChar w:fldCharType="end"/>
        </w:r>
      </w:hyperlink>
    </w:p>
    <w:p w:rsidR="00DF1310" w:rsidRDefault="00C03A29">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50" w:history="1">
        <w:r w:rsidR="00DF1310" w:rsidRPr="00B32DF3">
          <w:rPr>
            <w:rStyle w:val="Hyperlink"/>
            <w:noProof/>
          </w:rPr>
          <w:t>4.5.3</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Planting</w:t>
        </w:r>
        <w:r w:rsidR="00DF1310">
          <w:rPr>
            <w:noProof/>
            <w:webHidden/>
          </w:rPr>
          <w:tab/>
        </w:r>
        <w:r w:rsidR="00DF1310">
          <w:rPr>
            <w:noProof/>
            <w:webHidden/>
          </w:rPr>
          <w:fldChar w:fldCharType="begin"/>
        </w:r>
        <w:r w:rsidR="00DF1310">
          <w:rPr>
            <w:noProof/>
            <w:webHidden/>
          </w:rPr>
          <w:instrText xml:space="preserve"> PAGEREF _Toc285123650 \h </w:instrText>
        </w:r>
        <w:r w:rsidR="00DF1310">
          <w:rPr>
            <w:noProof/>
            <w:webHidden/>
          </w:rPr>
        </w:r>
        <w:r w:rsidR="00DF1310">
          <w:rPr>
            <w:noProof/>
            <w:webHidden/>
          </w:rPr>
          <w:fldChar w:fldCharType="separate"/>
        </w:r>
        <w:r w:rsidR="00A67F9B">
          <w:rPr>
            <w:noProof/>
            <w:webHidden/>
          </w:rPr>
          <w:t>15</w:t>
        </w:r>
        <w:r w:rsidR="00DF1310">
          <w:rPr>
            <w:noProof/>
            <w:webHidden/>
          </w:rPr>
          <w:fldChar w:fldCharType="end"/>
        </w:r>
      </w:hyperlink>
    </w:p>
    <w:p w:rsidR="00DF1310" w:rsidRDefault="00C03A29">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51" w:history="1">
        <w:r w:rsidR="00DF1310" w:rsidRPr="00B32DF3">
          <w:rPr>
            <w:rStyle w:val="Hyperlink"/>
            <w:noProof/>
          </w:rPr>
          <w:t>4.5.4</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Post-fire Regeneration (including Serotiny)</w:t>
        </w:r>
        <w:r w:rsidR="00DF1310">
          <w:rPr>
            <w:noProof/>
            <w:webHidden/>
          </w:rPr>
          <w:tab/>
        </w:r>
        <w:r w:rsidR="00DF1310">
          <w:rPr>
            <w:noProof/>
            <w:webHidden/>
          </w:rPr>
          <w:fldChar w:fldCharType="begin"/>
        </w:r>
        <w:r w:rsidR="00DF1310">
          <w:rPr>
            <w:noProof/>
            <w:webHidden/>
          </w:rPr>
          <w:instrText xml:space="preserve"> PAGEREF _Toc285123651 \h </w:instrText>
        </w:r>
        <w:r w:rsidR="00DF1310">
          <w:rPr>
            <w:noProof/>
            <w:webHidden/>
          </w:rPr>
        </w:r>
        <w:r w:rsidR="00DF1310">
          <w:rPr>
            <w:noProof/>
            <w:webHidden/>
          </w:rPr>
          <w:fldChar w:fldCharType="separate"/>
        </w:r>
        <w:r w:rsidR="00A67F9B">
          <w:rPr>
            <w:noProof/>
            <w:webHidden/>
          </w:rPr>
          <w:t>15</w:t>
        </w:r>
        <w:r w:rsidR="00DF1310">
          <w:rPr>
            <w:noProof/>
            <w:webHidden/>
          </w:rPr>
          <w:fldChar w:fldCharType="end"/>
        </w:r>
      </w:hyperlink>
    </w:p>
    <w:p w:rsidR="00DF1310" w:rsidRDefault="00C03A29">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52" w:history="1">
        <w:r w:rsidR="00DF1310" w:rsidRPr="00B32DF3">
          <w:rPr>
            <w:rStyle w:val="Hyperlink"/>
            <w:noProof/>
          </w:rPr>
          <w:t>4.5.5</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Light Requirements</w:t>
        </w:r>
        <w:r w:rsidR="00DF1310">
          <w:rPr>
            <w:noProof/>
            <w:webHidden/>
          </w:rPr>
          <w:tab/>
        </w:r>
        <w:r w:rsidR="00DF1310">
          <w:rPr>
            <w:noProof/>
            <w:webHidden/>
          </w:rPr>
          <w:fldChar w:fldCharType="begin"/>
        </w:r>
        <w:r w:rsidR="00DF1310">
          <w:rPr>
            <w:noProof/>
            <w:webHidden/>
          </w:rPr>
          <w:instrText xml:space="preserve"> PAGEREF _Toc285123652 \h </w:instrText>
        </w:r>
        <w:r w:rsidR="00DF1310">
          <w:rPr>
            <w:noProof/>
            <w:webHidden/>
          </w:rPr>
        </w:r>
        <w:r w:rsidR="00DF1310">
          <w:rPr>
            <w:noProof/>
            <w:webHidden/>
          </w:rPr>
          <w:fldChar w:fldCharType="separate"/>
        </w:r>
        <w:r w:rsidR="00A67F9B">
          <w:rPr>
            <w:noProof/>
            <w:webHidden/>
          </w:rPr>
          <w:t>15</w:t>
        </w:r>
        <w:r w:rsidR="00DF1310">
          <w:rPr>
            <w:noProof/>
            <w:webHidden/>
          </w:rPr>
          <w:fldChar w:fldCharType="end"/>
        </w:r>
      </w:hyperlink>
    </w:p>
    <w:p w:rsidR="00DF1310" w:rsidRDefault="00C03A29">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53" w:history="1">
        <w:r w:rsidR="00DF1310" w:rsidRPr="00B32DF3">
          <w:rPr>
            <w:rStyle w:val="Hyperlink"/>
            <w:noProof/>
          </w:rPr>
          <w:t>4.5.6</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Establishment</w:t>
        </w:r>
        <w:r w:rsidR="00DF1310">
          <w:rPr>
            <w:noProof/>
            <w:webHidden/>
          </w:rPr>
          <w:tab/>
        </w:r>
        <w:r w:rsidR="00DF1310">
          <w:rPr>
            <w:noProof/>
            <w:webHidden/>
          </w:rPr>
          <w:fldChar w:fldCharType="begin"/>
        </w:r>
        <w:r w:rsidR="00DF1310">
          <w:rPr>
            <w:noProof/>
            <w:webHidden/>
          </w:rPr>
          <w:instrText xml:space="preserve"> PAGEREF _Toc285123653 \h </w:instrText>
        </w:r>
        <w:r w:rsidR="00DF1310">
          <w:rPr>
            <w:noProof/>
            <w:webHidden/>
          </w:rPr>
        </w:r>
        <w:r w:rsidR="00DF1310">
          <w:rPr>
            <w:noProof/>
            <w:webHidden/>
          </w:rPr>
          <w:fldChar w:fldCharType="separate"/>
        </w:r>
        <w:r w:rsidR="00A67F9B">
          <w:rPr>
            <w:noProof/>
            <w:webHidden/>
          </w:rPr>
          <w:t>15</w:t>
        </w:r>
        <w:r w:rsidR="00DF1310">
          <w:rPr>
            <w:noProof/>
            <w:webHidden/>
          </w:rPr>
          <w:fldChar w:fldCharType="end"/>
        </w:r>
      </w:hyperlink>
    </w:p>
    <w:p w:rsidR="00DF1310" w:rsidRDefault="00C03A29">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85123654" w:history="1">
        <w:r w:rsidR="00DF1310" w:rsidRPr="00B32DF3">
          <w:rPr>
            <w:rStyle w:val="Hyperlink"/>
            <w:noProof/>
          </w:rPr>
          <w:t>5</w:t>
        </w:r>
        <w:r w:rsidR="00DF1310">
          <w:rPr>
            <w:rFonts w:asciiTheme="minorHAnsi" w:eastAsiaTheme="minorEastAsia" w:hAnsiTheme="minorHAnsi" w:cstheme="minorBidi"/>
            <w:b w:val="0"/>
            <w:bCs w:val="0"/>
            <w:caps w:val="0"/>
            <w:noProof/>
            <w:sz w:val="22"/>
            <w:szCs w:val="22"/>
            <w:lang w:eastAsia="en-US"/>
          </w:rPr>
          <w:tab/>
        </w:r>
        <w:r w:rsidR="00DF1310" w:rsidRPr="00B32DF3">
          <w:rPr>
            <w:rStyle w:val="Hyperlink"/>
            <w:noProof/>
          </w:rPr>
          <w:t>Disturbances</w:t>
        </w:r>
        <w:r w:rsidR="00DF1310">
          <w:rPr>
            <w:noProof/>
            <w:webHidden/>
          </w:rPr>
          <w:tab/>
        </w:r>
        <w:r w:rsidR="00DF1310">
          <w:rPr>
            <w:noProof/>
            <w:webHidden/>
          </w:rPr>
          <w:fldChar w:fldCharType="begin"/>
        </w:r>
        <w:r w:rsidR="00DF1310">
          <w:rPr>
            <w:noProof/>
            <w:webHidden/>
          </w:rPr>
          <w:instrText xml:space="preserve"> PAGEREF _Toc285123654 \h </w:instrText>
        </w:r>
        <w:r w:rsidR="00DF1310">
          <w:rPr>
            <w:noProof/>
            <w:webHidden/>
          </w:rPr>
        </w:r>
        <w:r w:rsidR="00DF1310">
          <w:rPr>
            <w:noProof/>
            <w:webHidden/>
          </w:rPr>
          <w:fldChar w:fldCharType="separate"/>
        </w:r>
        <w:r w:rsidR="00A67F9B">
          <w:rPr>
            <w:noProof/>
            <w:webHidden/>
          </w:rPr>
          <w:t>17</w:t>
        </w:r>
        <w:r w:rsidR="00DF1310">
          <w:rPr>
            <w:noProof/>
            <w:webHidden/>
          </w:rPr>
          <w:fldChar w:fldCharType="end"/>
        </w:r>
      </w:hyperlink>
    </w:p>
    <w:p w:rsidR="00DF1310" w:rsidRDefault="00C03A29">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55" w:history="1">
        <w:r w:rsidR="00DF1310" w:rsidRPr="00B32DF3">
          <w:rPr>
            <w:rStyle w:val="Hyperlink"/>
            <w:noProof/>
          </w:rPr>
          <w:t>5.1</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Timestep</w:t>
        </w:r>
        <w:r w:rsidR="00DF1310">
          <w:rPr>
            <w:noProof/>
            <w:webHidden/>
          </w:rPr>
          <w:tab/>
        </w:r>
        <w:r w:rsidR="00DF1310">
          <w:rPr>
            <w:noProof/>
            <w:webHidden/>
          </w:rPr>
          <w:fldChar w:fldCharType="begin"/>
        </w:r>
        <w:r w:rsidR="00DF1310">
          <w:rPr>
            <w:noProof/>
            <w:webHidden/>
          </w:rPr>
          <w:instrText xml:space="preserve"> PAGEREF _Toc285123655 \h </w:instrText>
        </w:r>
        <w:r w:rsidR="00DF1310">
          <w:rPr>
            <w:noProof/>
            <w:webHidden/>
          </w:rPr>
        </w:r>
        <w:r w:rsidR="00DF1310">
          <w:rPr>
            <w:noProof/>
            <w:webHidden/>
          </w:rPr>
          <w:fldChar w:fldCharType="separate"/>
        </w:r>
        <w:r w:rsidR="00A67F9B">
          <w:rPr>
            <w:noProof/>
            <w:webHidden/>
          </w:rPr>
          <w:t>17</w:t>
        </w:r>
        <w:r w:rsidR="00DF1310">
          <w:rPr>
            <w:noProof/>
            <w:webHidden/>
          </w:rPr>
          <w:fldChar w:fldCharType="end"/>
        </w:r>
      </w:hyperlink>
    </w:p>
    <w:p w:rsidR="00DF1310" w:rsidRDefault="00C03A29">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56" w:history="1">
        <w:r w:rsidR="00DF1310" w:rsidRPr="00B32DF3">
          <w:rPr>
            <w:rStyle w:val="Hyperlink"/>
            <w:noProof/>
          </w:rPr>
          <w:t>5.2</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Stages</w:t>
        </w:r>
        <w:r w:rsidR="00DF1310">
          <w:rPr>
            <w:noProof/>
            <w:webHidden/>
          </w:rPr>
          <w:tab/>
        </w:r>
        <w:r w:rsidR="00DF1310">
          <w:rPr>
            <w:noProof/>
            <w:webHidden/>
          </w:rPr>
          <w:fldChar w:fldCharType="begin"/>
        </w:r>
        <w:r w:rsidR="00DF1310">
          <w:rPr>
            <w:noProof/>
            <w:webHidden/>
          </w:rPr>
          <w:instrText xml:space="preserve"> PAGEREF _Toc285123656 \h </w:instrText>
        </w:r>
        <w:r w:rsidR="00DF1310">
          <w:rPr>
            <w:noProof/>
            <w:webHidden/>
          </w:rPr>
        </w:r>
        <w:r w:rsidR="00DF1310">
          <w:rPr>
            <w:noProof/>
            <w:webHidden/>
          </w:rPr>
          <w:fldChar w:fldCharType="separate"/>
        </w:r>
        <w:r w:rsidR="00A67F9B">
          <w:rPr>
            <w:noProof/>
            <w:webHidden/>
          </w:rPr>
          <w:t>17</w:t>
        </w:r>
        <w:r w:rsidR="00DF1310">
          <w:rPr>
            <w:noProof/>
            <w:webHidden/>
          </w:rPr>
          <w:fldChar w:fldCharType="end"/>
        </w:r>
      </w:hyperlink>
    </w:p>
    <w:p w:rsidR="00DF1310" w:rsidRDefault="00C03A29">
      <w:pPr>
        <w:pStyle w:val="TOC2"/>
        <w:tabs>
          <w:tab w:val="left" w:pos="720"/>
          <w:tab w:val="right" w:leader="dot" w:pos="8976"/>
        </w:tabs>
        <w:rPr>
          <w:rFonts w:asciiTheme="minorHAnsi" w:eastAsiaTheme="minorEastAsia" w:hAnsiTheme="minorHAnsi" w:cstheme="minorBidi"/>
          <w:smallCaps w:val="0"/>
          <w:noProof/>
          <w:sz w:val="22"/>
          <w:szCs w:val="22"/>
          <w:lang w:eastAsia="en-US"/>
        </w:rPr>
      </w:pPr>
      <w:hyperlink w:anchor="_Toc285123657" w:history="1">
        <w:r w:rsidR="00DF1310" w:rsidRPr="00B32DF3">
          <w:rPr>
            <w:rStyle w:val="Hyperlink"/>
            <w:noProof/>
          </w:rPr>
          <w:t>5.3</w:t>
        </w:r>
        <w:r w:rsidR="00DF1310">
          <w:rPr>
            <w:rFonts w:asciiTheme="minorHAnsi" w:eastAsiaTheme="minorEastAsia" w:hAnsiTheme="minorHAnsi" w:cstheme="minorBidi"/>
            <w:smallCaps w:val="0"/>
            <w:noProof/>
            <w:sz w:val="22"/>
            <w:szCs w:val="22"/>
            <w:lang w:eastAsia="en-US"/>
          </w:rPr>
          <w:tab/>
        </w:r>
        <w:r w:rsidR="00DF1310" w:rsidRPr="00B32DF3">
          <w:rPr>
            <w:rStyle w:val="Hyperlink"/>
            <w:noProof/>
          </w:rPr>
          <w:t>Multiple Processes at a Time Step</w:t>
        </w:r>
        <w:r w:rsidR="00DF1310">
          <w:rPr>
            <w:noProof/>
            <w:webHidden/>
          </w:rPr>
          <w:tab/>
        </w:r>
        <w:r w:rsidR="00DF1310">
          <w:rPr>
            <w:noProof/>
            <w:webHidden/>
          </w:rPr>
          <w:fldChar w:fldCharType="begin"/>
        </w:r>
        <w:r w:rsidR="00DF1310">
          <w:rPr>
            <w:noProof/>
            <w:webHidden/>
          </w:rPr>
          <w:instrText xml:space="preserve"> PAGEREF _Toc285123657 \h </w:instrText>
        </w:r>
        <w:r w:rsidR="00DF1310">
          <w:rPr>
            <w:noProof/>
            <w:webHidden/>
          </w:rPr>
        </w:r>
        <w:r w:rsidR="00DF1310">
          <w:rPr>
            <w:noProof/>
            <w:webHidden/>
          </w:rPr>
          <w:fldChar w:fldCharType="separate"/>
        </w:r>
        <w:r w:rsidR="00A67F9B">
          <w:rPr>
            <w:noProof/>
            <w:webHidden/>
          </w:rPr>
          <w:t>17</w:t>
        </w:r>
        <w:r w:rsidR="00DF1310">
          <w:rPr>
            <w:noProof/>
            <w:webHidden/>
          </w:rPr>
          <w:fldChar w:fldCharType="end"/>
        </w:r>
      </w:hyperlink>
    </w:p>
    <w:p w:rsidR="00DF1310" w:rsidRDefault="00C03A29">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85123658" w:history="1">
        <w:r w:rsidR="00DF1310" w:rsidRPr="00B32DF3">
          <w:rPr>
            <w:rStyle w:val="Hyperlink"/>
            <w:noProof/>
          </w:rPr>
          <w:t>5.3.1</w:t>
        </w:r>
        <w:r w:rsidR="00DF1310">
          <w:rPr>
            <w:rFonts w:asciiTheme="minorHAnsi" w:eastAsiaTheme="minorEastAsia" w:hAnsiTheme="minorHAnsi" w:cstheme="minorBidi"/>
            <w:i w:val="0"/>
            <w:iCs w:val="0"/>
            <w:noProof/>
            <w:sz w:val="22"/>
            <w:szCs w:val="22"/>
            <w:lang w:eastAsia="en-US"/>
          </w:rPr>
          <w:tab/>
        </w:r>
        <w:r w:rsidR="00DF1310" w:rsidRPr="00B32DF3">
          <w:rPr>
            <w:rStyle w:val="Hyperlink"/>
            <w:noProof/>
          </w:rPr>
          <w:t>Order</w:t>
        </w:r>
        <w:r w:rsidR="00DF1310">
          <w:rPr>
            <w:noProof/>
            <w:webHidden/>
          </w:rPr>
          <w:tab/>
        </w:r>
        <w:r w:rsidR="00DF1310">
          <w:rPr>
            <w:noProof/>
            <w:webHidden/>
          </w:rPr>
          <w:fldChar w:fldCharType="begin"/>
        </w:r>
        <w:r w:rsidR="00DF1310">
          <w:rPr>
            <w:noProof/>
            <w:webHidden/>
          </w:rPr>
          <w:instrText xml:space="preserve"> PAGEREF _Toc285123658 \h </w:instrText>
        </w:r>
        <w:r w:rsidR="00DF1310">
          <w:rPr>
            <w:noProof/>
            <w:webHidden/>
          </w:rPr>
        </w:r>
        <w:r w:rsidR="00DF1310">
          <w:rPr>
            <w:noProof/>
            <w:webHidden/>
          </w:rPr>
          <w:fldChar w:fldCharType="separate"/>
        </w:r>
        <w:r w:rsidR="00A67F9B">
          <w:rPr>
            <w:noProof/>
            <w:webHidden/>
          </w:rPr>
          <w:t>17</w:t>
        </w:r>
        <w:r w:rsidR="00DF1310">
          <w:rPr>
            <w:noProof/>
            <w:webHidden/>
          </w:rPr>
          <w:fldChar w:fldCharType="end"/>
        </w:r>
      </w:hyperlink>
    </w:p>
    <w:p w:rsidR="00C0282B" w:rsidRDefault="00C0282B">
      <w:pPr>
        <w:pStyle w:val="textbody"/>
      </w:pPr>
      <w:r>
        <w:rPr>
          <w:b/>
          <w:bCs/>
          <w:caps/>
          <w:sz w:val="32"/>
          <w:szCs w:val="32"/>
        </w:rPr>
        <w:fldChar w:fldCharType="end"/>
      </w:r>
    </w:p>
    <w:p w:rsidR="00C0282B" w:rsidRDefault="00C0282B">
      <w:pPr>
        <w:pStyle w:val="Heading1"/>
      </w:pPr>
      <w:bookmarkStart w:id="1" w:name="_Toc285123625"/>
      <w:r>
        <w:lastRenderedPageBreak/>
        <w:t>Introduction</w:t>
      </w:r>
      <w:bookmarkEnd w:id="1"/>
    </w:p>
    <w:p w:rsidR="00C0282B" w:rsidRDefault="00C0282B">
      <w:pPr>
        <w:pStyle w:val="textbody"/>
      </w:pPr>
      <w:r>
        <w:t>The purpose of this document is to describe the LANDIS model for two groups of readers:</w:t>
      </w:r>
    </w:p>
    <w:p w:rsidR="00C0282B" w:rsidRDefault="00C0282B" w:rsidP="00DE3B6E">
      <w:pPr>
        <w:pStyle w:val="textbody"/>
        <w:numPr>
          <w:ilvl w:val="0"/>
          <w:numId w:val="2"/>
        </w:numPr>
      </w:pPr>
      <w:r>
        <w:rPr>
          <w:b/>
          <w:bCs/>
        </w:rPr>
        <w:t>Software developers</w:t>
      </w:r>
      <w:r>
        <w:t xml:space="preserve"> who need to understand LANDIS conceptually, as a computational model, in order to do their job effectively.  It is assumed that a developer reading this document already has some basic knowledge about computer simulation modeling (for example, the concept of state variables).  However, some aspects of the model which are important to ecologists – such as the scientific justification for selecting particular algorithms – are not necessary for the developers’ understanding, and therefore are omitted.  For more scientific information about the model, see the list of publications at the LANDIS-II web site: </w:t>
      </w:r>
      <w:r>
        <w:rPr>
          <w:u w:val="single"/>
        </w:rPr>
        <w:t>http://landis.forest.wisc.edu/doc/pubs</w:t>
      </w:r>
      <w:r>
        <w:rPr>
          <w:i/>
          <w:iCs/>
        </w:rPr>
        <w:t>.</w:t>
      </w:r>
    </w:p>
    <w:p w:rsidR="00C0282B" w:rsidRDefault="00C0282B" w:rsidP="00DE3B6E">
      <w:pPr>
        <w:pStyle w:val="textbody"/>
        <w:numPr>
          <w:ilvl w:val="0"/>
          <w:numId w:val="2"/>
        </w:numPr>
      </w:pPr>
      <w:r>
        <w:rPr>
          <w:b/>
          <w:bCs/>
        </w:rPr>
        <w:t>Ecologists</w:t>
      </w:r>
      <w:r>
        <w:t xml:space="preserve"> who want to learn about the LANDIS conceptual model without being encumbered by information related to implementing the model as computer software.  Therefore, this document omits specific implementation details such as the format of data files.  For that type of information, see the other documents in the set that describes the project’s software requirements.</w:t>
      </w:r>
    </w:p>
    <w:p w:rsidR="00C0282B" w:rsidRDefault="00C0282B">
      <w:pPr>
        <w:pStyle w:val="Heading2"/>
      </w:pPr>
      <w:bookmarkStart w:id="2" w:name="_Toc285123626"/>
      <w:r>
        <w:t>Notation</w:t>
      </w:r>
      <w:bookmarkEnd w:id="2"/>
    </w:p>
    <w:p w:rsidR="00C0282B" w:rsidRDefault="00C0282B">
      <w:pPr>
        <w:pStyle w:val="Heading3"/>
      </w:pPr>
      <w:bookmarkStart w:id="3" w:name="_Toc285123627"/>
      <w:r>
        <w:t>Random Numbers</w:t>
      </w:r>
      <w:bookmarkEnd w:id="3"/>
    </w:p>
    <w:p w:rsidR="00C0282B" w:rsidRDefault="00C0282B">
      <w:pPr>
        <w:pStyle w:val="textbody"/>
      </w:pPr>
      <w:r>
        <w:t>Because LANDIS model is stochastic, it uses random numbers.  Random numbers are generated with different distributions.  Each distribution is described by a set of parameters.  For example, a uniform distribution has lower and upper bounds.   The general notation for a randomly-generated number is:</w:t>
      </w:r>
    </w:p>
    <w:p w:rsidR="00C0282B" w:rsidRDefault="00C0282B">
      <w:pPr>
        <w:pStyle w:val="Equation"/>
        <w:rPr>
          <w:i/>
          <w:iCs/>
        </w:rPr>
      </w:pPr>
      <w:proofErr w:type="gramStart"/>
      <w:r>
        <w:t>random</w:t>
      </w:r>
      <w:proofErr w:type="gramEnd"/>
      <w:r>
        <w:rPr>
          <w:vertAlign w:val="subscript"/>
        </w:rPr>
        <w:t xml:space="preserve"> </w:t>
      </w:r>
      <w:r>
        <w:rPr>
          <w:i/>
          <w:iCs/>
          <w:vertAlign w:val="subscript"/>
        </w:rPr>
        <w:t>Distribution Abbreviation</w:t>
      </w:r>
      <w:r>
        <w:t xml:space="preserve"> (</w:t>
      </w:r>
      <w:r>
        <w:rPr>
          <w:i/>
          <w:iCs/>
        </w:rPr>
        <w:t>distribution parameters)</w:t>
      </w:r>
    </w:p>
    <w:p w:rsidR="00C0282B" w:rsidRDefault="00C0282B">
      <w:pPr>
        <w:pStyle w:val="textbody"/>
      </w:pPr>
      <w:r>
        <w:t>The notation for a uniformly-distributed random number is:</w:t>
      </w:r>
    </w:p>
    <w:p w:rsidR="00C0282B" w:rsidRDefault="00C0282B">
      <w:pPr>
        <w:pStyle w:val="Equation"/>
        <w:rPr>
          <w:i/>
          <w:iCs/>
        </w:rPr>
      </w:pPr>
      <w:proofErr w:type="gramStart"/>
      <w:r>
        <w:t>random</w:t>
      </w:r>
      <w:proofErr w:type="gramEnd"/>
      <w:r>
        <w:rPr>
          <w:vertAlign w:val="subscript"/>
        </w:rPr>
        <w:t xml:space="preserve"> U</w:t>
      </w:r>
      <w:r>
        <w:t xml:space="preserve">( </w:t>
      </w:r>
      <w:r>
        <w:rPr>
          <w:i/>
          <w:iCs/>
        </w:rPr>
        <w:t>lower bound, upper bound )</w:t>
      </w:r>
    </w:p>
    <w:p w:rsidR="00C0282B" w:rsidRDefault="00C0282B">
      <w:pPr>
        <w:pStyle w:val="textbody"/>
      </w:pPr>
      <w:r>
        <w:t>The notation for a random number with an exponential distribution is:</w:t>
      </w:r>
    </w:p>
    <w:p w:rsidR="00C0282B" w:rsidRDefault="00C0282B">
      <w:pPr>
        <w:pStyle w:val="Equation"/>
        <w:rPr>
          <w:i/>
          <w:iCs/>
        </w:rPr>
      </w:pPr>
      <w:proofErr w:type="gramStart"/>
      <w:r>
        <w:t>random</w:t>
      </w:r>
      <w:proofErr w:type="gramEnd"/>
      <w:r>
        <w:rPr>
          <w:vertAlign w:val="subscript"/>
        </w:rPr>
        <w:t xml:space="preserve"> E</w:t>
      </w:r>
      <w:r>
        <w:t xml:space="preserve">( </w:t>
      </w:r>
      <w:r>
        <w:rPr>
          <w:i/>
          <w:iCs/>
        </w:rPr>
        <w:t>mean )</w:t>
      </w:r>
    </w:p>
    <w:p w:rsidR="00C0282B" w:rsidRDefault="00C0282B">
      <w:pPr>
        <w:pStyle w:val="Heading2"/>
      </w:pPr>
      <w:bookmarkStart w:id="4" w:name="_Toc285123628"/>
      <w:r>
        <w:lastRenderedPageBreak/>
        <w:t>References</w:t>
      </w:r>
      <w:bookmarkEnd w:id="4"/>
    </w:p>
    <w:p w:rsidR="004C1666" w:rsidRDefault="004C1666">
      <w:pPr>
        <w:pStyle w:val="textbody"/>
      </w:pPr>
      <w:r>
        <w:t>The primary reference for the LANDIS-II model is:</w:t>
      </w:r>
    </w:p>
    <w:p w:rsidR="004C1666" w:rsidRDefault="004C1666" w:rsidP="004C1666">
      <w:pPr>
        <w:widowControl w:val="0"/>
        <w:autoSpaceDE w:val="0"/>
        <w:autoSpaceDN w:val="0"/>
        <w:adjustRightInd w:val="0"/>
        <w:spacing w:after="240"/>
        <w:ind w:left="1440" w:hanging="318"/>
      </w:pPr>
      <w:r w:rsidRPr="00EE7354">
        <w:t xml:space="preserve">Scheller, R.M., J.B. Domingo, B.R. Sturtevant, J.S. Williams, A. Rudy, D.J. Mladenoff, and E.J. Gustafson.  2007.  Introducing LANDIS-II:  design and development of a collaborative landscape simulation model with flexible spatial and temporal scales.  Ecological </w:t>
      </w:r>
      <w:proofErr w:type="spellStart"/>
      <w:r w:rsidRPr="00EE7354">
        <w:t>Modelling</w:t>
      </w:r>
      <w:proofErr w:type="spellEnd"/>
      <w:r w:rsidRPr="00EE7354">
        <w:t xml:space="preserve"> 201 (3-4): 409-419.</w:t>
      </w:r>
    </w:p>
    <w:p w:rsidR="00C0282B" w:rsidRDefault="00C0282B">
      <w:pPr>
        <w:pStyle w:val="textbody"/>
      </w:pPr>
      <w:r>
        <w:t>LANDIS-II owes much to the developers of its scientific principles since it was introduced in 1996.  Below is a partial list of these foundational LANDIS papers:</w:t>
      </w:r>
    </w:p>
    <w:p w:rsidR="00C0282B" w:rsidRDefault="00C0282B" w:rsidP="004C1666">
      <w:pPr>
        <w:widowControl w:val="0"/>
        <w:autoSpaceDE w:val="0"/>
        <w:autoSpaceDN w:val="0"/>
        <w:adjustRightInd w:val="0"/>
        <w:spacing w:after="240"/>
        <w:ind w:left="1440" w:hanging="318"/>
      </w:pPr>
      <w:r>
        <w:t xml:space="preserve">Gustafson, E. J., S. R. </w:t>
      </w:r>
      <w:proofErr w:type="spellStart"/>
      <w:r>
        <w:t>Shifley</w:t>
      </w:r>
      <w:proofErr w:type="spellEnd"/>
      <w:r>
        <w:t xml:space="preserve">, D. J. Mladenoff , K. K. </w:t>
      </w:r>
      <w:proofErr w:type="spellStart"/>
      <w:r>
        <w:t>Nimerfro</w:t>
      </w:r>
      <w:proofErr w:type="spellEnd"/>
      <w:r>
        <w:t xml:space="preserve">, and  H. S. He. 2000. Spatial simulation of forest succession and timber harvesting using LANDIS. Canadian Journal of Forest Research </w:t>
      </w:r>
      <w:r>
        <w:rPr>
          <w:b/>
          <w:bCs/>
        </w:rPr>
        <w:t>30</w:t>
      </w:r>
      <w:r>
        <w:t>: 32-43.</w:t>
      </w:r>
    </w:p>
    <w:p w:rsidR="00C0282B" w:rsidRDefault="00C0282B" w:rsidP="004C1666">
      <w:pPr>
        <w:widowControl w:val="0"/>
        <w:autoSpaceDE w:val="0"/>
        <w:autoSpaceDN w:val="0"/>
        <w:adjustRightInd w:val="0"/>
        <w:spacing w:after="240"/>
        <w:ind w:left="1440" w:hanging="318"/>
      </w:pPr>
      <w:proofErr w:type="gramStart"/>
      <w:r>
        <w:t>He, H. S. and D. J. Mladenoff.</w:t>
      </w:r>
      <w:proofErr w:type="gramEnd"/>
      <w:r>
        <w:t xml:space="preserve"> 1999. Spatially explicit and stochastic simulation of forest landscape fire disturbance and succession. Ecology </w:t>
      </w:r>
      <w:r>
        <w:rPr>
          <w:b/>
          <w:bCs/>
        </w:rPr>
        <w:t>80</w:t>
      </w:r>
      <w:r>
        <w:t>: 81-99.</w:t>
      </w:r>
    </w:p>
    <w:p w:rsidR="00C0282B" w:rsidRDefault="00C0282B" w:rsidP="004C1666">
      <w:pPr>
        <w:widowControl w:val="0"/>
        <w:autoSpaceDE w:val="0"/>
        <w:autoSpaceDN w:val="0"/>
        <w:adjustRightInd w:val="0"/>
        <w:spacing w:after="240"/>
        <w:ind w:left="1440" w:hanging="318"/>
      </w:pPr>
      <w:proofErr w:type="gramStart"/>
      <w:r>
        <w:t xml:space="preserve">Mladenoff, D. J., G. E. Host, J. </w:t>
      </w:r>
      <w:proofErr w:type="spellStart"/>
      <w:r>
        <w:t>Boeder</w:t>
      </w:r>
      <w:proofErr w:type="spellEnd"/>
      <w:r>
        <w:t>, and T. R. Crow.</w:t>
      </w:r>
      <w:proofErr w:type="gramEnd"/>
      <w:r>
        <w:t xml:space="preserve"> 1996. LANDIS: A spatial model of forest landscape disturbance, succession, and management. </w:t>
      </w:r>
      <w:proofErr w:type="gramStart"/>
      <w:r>
        <w:t>Pages 175-179</w:t>
      </w:r>
      <w:r>
        <w:rPr>
          <w:i/>
          <w:iCs/>
        </w:rPr>
        <w:t xml:space="preserve"> in</w:t>
      </w:r>
      <w:r>
        <w:t xml:space="preserve"> M. F. </w:t>
      </w:r>
      <w:proofErr w:type="spellStart"/>
      <w:r>
        <w:t>Goodchild</w:t>
      </w:r>
      <w:proofErr w:type="spellEnd"/>
      <w:r>
        <w:t xml:space="preserve">, L. T. </w:t>
      </w:r>
      <w:proofErr w:type="spellStart"/>
      <w:r>
        <w:t>Steyaert</w:t>
      </w:r>
      <w:proofErr w:type="spellEnd"/>
      <w:r>
        <w:t xml:space="preserve">, B. O. Parks, C. A. Johnston, D. </w:t>
      </w:r>
      <w:proofErr w:type="spellStart"/>
      <w:r>
        <w:t>Maidment</w:t>
      </w:r>
      <w:proofErr w:type="spellEnd"/>
      <w:r>
        <w:t xml:space="preserve">, M. Crane, and S. </w:t>
      </w:r>
      <w:proofErr w:type="spellStart"/>
      <w:r>
        <w:t>Glendinning</w:t>
      </w:r>
      <w:proofErr w:type="spellEnd"/>
      <w:r>
        <w:t>, editors.</w:t>
      </w:r>
      <w:proofErr w:type="gramEnd"/>
      <w:r>
        <w:t xml:space="preserve"> GIS and environmental modeling: progress and research issues. </w:t>
      </w:r>
      <w:proofErr w:type="gramStart"/>
      <w:r>
        <w:t>GIS World Books, Fort Collins, Colorado, USA.</w:t>
      </w:r>
      <w:proofErr w:type="gramEnd"/>
      <w:r>
        <w:t xml:space="preserve"> </w:t>
      </w:r>
    </w:p>
    <w:p w:rsidR="00C0282B" w:rsidRDefault="00C0282B">
      <w:pPr>
        <w:pStyle w:val="Heading2"/>
      </w:pPr>
      <w:bookmarkStart w:id="5" w:name="_Toc113769710"/>
      <w:bookmarkStart w:id="6" w:name="_Toc285123629"/>
      <w:r>
        <w:t>Acknowledgements</w:t>
      </w:r>
      <w:bookmarkEnd w:id="5"/>
      <w:bookmarkEnd w:id="6"/>
    </w:p>
    <w:p w:rsidR="00C0282B" w:rsidRDefault="00C0282B">
      <w:pPr>
        <w:pStyle w:val="textbody"/>
        <w:ind w:left="1122"/>
      </w:pPr>
      <w:r>
        <w:t xml:space="preserve">Funding for the development of LANDIS-II has been provided by the </w:t>
      </w:r>
      <w:r w:rsidR="004C1666">
        <w:t xml:space="preserve">U.S. Forest Service </w:t>
      </w:r>
      <w:r>
        <w:t>North</w:t>
      </w:r>
      <w:r w:rsidR="004C1666">
        <w:t>ern</w:t>
      </w:r>
      <w:r>
        <w:t xml:space="preserve"> Research Station </w:t>
      </w:r>
      <w:r w:rsidR="004C1666">
        <w:t xml:space="preserve">in </w:t>
      </w:r>
      <w:r>
        <w:t>Rhinelander</w:t>
      </w:r>
      <w:r w:rsidR="004C1666">
        <w:t>, Wisconsin</w:t>
      </w:r>
      <w:r>
        <w:t>.  Valuable contributions to the development of the model and extensions were made by Brian R. Sturtevant, Eric J. Gustafson, and David J. Mladenoff.</w:t>
      </w:r>
    </w:p>
    <w:p w:rsidR="00C0282B" w:rsidRDefault="00C0282B">
      <w:pPr>
        <w:pStyle w:val="Heading1"/>
      </w:pPr>
      <w:bookmarkStart w:id="7" w:name="_Toc75951509"/>
      <w:bookmarkStart w:id="8" w:name="_Toc285123630"/>
      <w:r>
        <w:lastRenderedPageBreak/>
        <w:t>Overview</w:t>
      </w:r>
      <w:bookmarkEnd w:id="7"/>
      <w:bookmarkEnd w:id="8"/>
    </w:p>
    <w:p w:rsidR="00C0282B" w:rsidRDefault="00C0282B">
      <w:pPr>
        <w:pStyle w:val="textbody"/>
      </w:pPr>
      <w:r>
        <w:t>LANDIS-II is a forest landscape simulation model.  It simulates how ecological processes including succession, seed dispersal, disturbances, and climate change affect a forested landscape over time (</w:t>
      </w:r>
      <w:r>
        <w:fldChar w:fldCharType="begin"/>
      </w:r>
      <w:r>
        <w:instrText xml:space="preserve"> REF _Ref75346651 \h </w:instrText>
      </w:r>
      <w:r>
        <w:fldChar w:fldCharType="separate"/>
      </w:r>
      <w:r w:rsidR="00A67F9B">
        <w:t>Figure 1</w:t>
      </w:r>
      <w:r>
        <w:fldChar w:fldCharType="end"/>
      </w:r>
      <w:r>
        <w:t>).</w:t>
      </w:r>
    </w:p>
    <w:p w:rsidR="00C0282B" w:rsidRDefault="00C03A29">
      <w:pPr>
        <w:pStyle w:val="textbody"/>
        <w:rPr>
          <w:i/>
          <w:iCs/>
        </w:rPr>
      </w:pPr>
      <w:r>
        <w:rPr>
          <w:noProof/>
          <w:lang w:eastAsia="en-US"/>
        </w:rPr>
        <w:pict>
          <v:group id="_x0000_s1026" style="position:absolute;left:0;text-align:left;margin-left:0;margin-top:0;width:432.5pt;height:278.85pt;z-index:251654656;mso-position-horizontal:center;mso-position-horizontal-relative:margin;mso-position-vertical:top;mso-position-vertical-relative:line" coordorigin="1800,7338" coordsize="8650,557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800;top:7338;width:8650;height:5577"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2880;top:7910;width:1440;height:540">
              <v:textbox style="mso-next-textbox:#_x0000_s1028">
                <w:txbxContent>
                  <w:p w:rsidR="00F24D27" w:rsidRDefault="00F24D27">
                    <w:pPr>
                      <w:spacing w:before="60"/>
                      <w:jc w:val="center"/>
                      <w:rPr>
                        <w:rFonts w:ascii="Arial" w:hAnsi="Arial" w:cs="Arial"/>
                        <w:sz w:val="20"/>
                        <w:szCs w:val="20"/>
                      </w:rPr>
                    </w:pPr>
                    <w:r>
                      <w:rPr>
                        <w:rFonts w:ascii="Arial" w:hAnsi="Arial" w:cs="Arial"/>
                        <w:sz w:val="20"/>
                        <w:szCs w:val="20"/>
                      </w:rPr>
                      <w:t>Succession</w:t>
                    </w:r>
                  </w:p>
                </w:txbxContent>
              </v:textbox>
            </v:shape>
            <v:shape id="_x0000_s1029" type="#_x0000_t202" style="position:absolute;left:8640;top:7910;width:1440;height:539">
              <v:stroke dashstyle="dash"/>
              <v:textbox style="mso-next-textbox:#_x0000_s1029">
                <w:txbxContent>
                  <w:p w:rsidR="00F24D27" w:rsidRDefault="00F24D27">
                    <w:pPr>
                      <w:spacing w:before="60"/>
                      <w:jc w:val="center"/>
                      <w:rPr>
                        <w:rFonts w:ascii="Arial" w:hAnsi="Arial" w:cs="Arial"/>
                        <w:sz w:val="20"/>
                        <w:szCs w:val="20"/>
                      </w:rPr>
                    </w:pPr>
                    <w:r>
                      <w:rPr>
                        <w:rFonts w:ascii="Arial" w:hAnsi="Arial" w:cs="Arial"/>
                        <w:sz w:val="20"/>
                        <w:szCs w:val="20"/>
                      </w:rPr>
                      <w:t>Harvest</w:t>
                    </w:r>
                  </w:p>
                </w:txbxContent>
              </v:textbox>
            </v:shape>
            <v:group id="_x0000_s1030" style="position:absolute;left:4680;top:9530;width:2880;height:2160" coordorigin="5760,9530" coordsize="2880,2160">
              <v:rect id="_x0000_s1031" style="position:absolute;left:5760;top:9530;width:180;height:180"/>
              <v:rect id="_x0000_s1032" style="position:absolute;left:5940;top:9530;width:180;height:180"/>
              <v:rect id="_x0000_s1033" style="position:absolute;left:6120;top:9530;width:180;height:180"/>
              <v:rect id="_x0000_s1034" style="position:absolute;left:6300;top:9530;width:180;height:180"/>
              <v:rect id="_x0000_s1035" style="position:absolute;left:5760;top:9710;width:180;height:180"/>
              <v:rect id="_x0000_s1036" style="position:absolute;left:5940;top:9710;width:180;height:180"/>
              <v:rect id="_x0000_s1037" style="position:absolute;left:6120;top:9710;width:180;height:180"/>
              <v:rect id="_x0000_s1038" style="position:absolute;left:6300;top:9710;width:180;height:180"/>
              <v:rect id="_x0000_s1039" style="position:absolute;left:5760;top:9890;width:180;height:180"/>
              <v:rect id="_x0000_s1040" style="position:absolute;left:5940;top:9890;width:180;height:180"/>
              <v:rect id="_x0000_s1041" style="position:absolute;left:6120;top:9890;width:180;height:180"/>
              <v:rect id="_x0000_s1042" style="position:absolute;left:6300;top:9890;width:180;height:180"/>
              <v:rect id="_x0000_s1043" style="position:absolute;left:5760;top:10070;width:180;height:180"/>
              <v:rect id="_x0000_s1044" style="position:absolute;left:5940;top:10070;width:180;height:180"/>
              <v:rect id="_x0000_s1045" style="position:absolute;left:6120;top:10070;width:180;height:180"/>
              <v:rect id="_x0000_s1046" style="position:absolute;left:6300;top:10070;width:180;height:180"/>
              <v:rect id="_x0000_s1047" style="position:absolute;left:6480;top:9530;width:180;height:180"/>
              <v:rect id="_x0000_s1048" style="position:absolute;left:6660;top:9530;width:180;height:180"/>
              <v:rect id="_x0000_s1049" style="position:absolute;left:6840;top:9530;width:180;height:180"/>
              <v:rect id="_x0000_s1050" style="position:absolute;left:7020;top:9530;width:180;height:180"/>
              <v:rect id="_x0000_s1051" style="position:absolute;left:6480;top:9710;width:180;height:180"/>
              <v:rect id="_x0000_s1052" style="position:absolute;left:6660;top:9710;width:180;height:180"/>
              <v:rect id="_x0000_s1053" style="position:absolute;left:6840;top:9710;width:180;height:180"/>
              <v:rect id="_x0000_s1054" style="position:absolute;left:7020;top:9710;width:180;height:180"/>
              <v:rect id="_x0000_s1055" style="position:absolute;left:6480;top:9890;width:180;height:180"/>
              <v:rect id="_x0000_s1056" style="position:absolute;left:6660;top:9890;width:180;height:180"/>
              <v:rect id="_x0000_s1057" style="position:absolute;left:6840;top:9890;width:180;height:180"/>
              <v:rect id="_x0000_s1058" style="position:absolute;left:7020;top:9890;width:180;height:180"/>
              <v:rect id="_x0000_s1059" style="position:absolute;left:6480;top:10070;width:180;height:180"/>
              <v:rect id="_x0000_s1060" style="position:absolute;left:6660;top:10070;width:180;height:180"/>
              <v:rect id="_x0000_s1061" style="position:absolute;left:6840;top:10070;width:180;height:180"/>
              <v:rect id="_x0000_s1062" style="position:absolute;left:7020;top:10070;width:180;height:180"/>
              <v:rect id="_x0000_s1063" style="position:absolute;left:7200;top:9530;width:180;height:180"/>
              <v:rect id="_x0000_s1064" style="position:absolute;left:7380;top:9530;width:180;height:180"/>
              <v:rect id="_x0000_s1065" style="position:absolute;left:7560;top:9530;width:180;height:180"/>
              <v:rect id="_x0000_s1066" style="position:absolute;left:7740;top:9530;width:180;height:180"/>
              <v:rect id="_x0000_s1067" style="position:absolute;left:7200;top:9710;width:180;height:180"/>
              <v:rect id="_x0000_s1068" style="position:absolute;left:7380;top:9710;width:180;height:180"/>
              <v:rect id="_x0000_s1069" style="position:absolute;left:7560;top:9710;width:180;height:180"/>
              <v:rect id="_x0000_s1070" style="position:absolute;left:7740;top:9710;width:180;height:180"/>
              <v:rect id="_x0000_s1071" style="position:absolute;left:7200;top:9890;width:180;height:180"/>
              <v:rect id="_x0000_s1072" style="position:absolute;left:7380;top:9890;width:180;height:180"/>
              <v:rect id="_x0000_s1073" style="position:absolute;left:7560;top:9890;width:180;height:180"/>
              <v:rect id="_x0000_s1074" style="position:absolute;left:7740;top:9890;width:180;height:180"/>
              <v:rect id="_x0000_s1075" style="position:absolute;left:7200;top:10070;width:180;height:180"/>
              <v:rect id="_x0000_s1076" style="position:absolute;left:7380;top:10070;width:180;height:180"/>
              <v:rect id="_x0000_s1077" style="position:absolute;left:7560;top:10070;width:180;height:180"/>
              <v:rect id="_x0000_s1078" style="position:absolute;left:7740;top:10070;width:180;height:180"/>
              <v:rect id="_x0000_s1079" style="position:absolute;left:7920;top:9530;width:180;height:180"/>
              <v:rect id="_x0000_s1080" style="position:absolute;left:8100;top:9530;width:180;height:180"/>
              <v:rect id="_x0000_s1081" style="position:absolute;left:8280;top:9530;width:180;height:180"/>
              <v:rect id="_x0000_s1082" style="position:absolute;left:8460;top:9530;width:180;height:180"/>
              <v:rect id="_x0000_s1083" style="position:absolute;left:7920;top:9710;width:180;height:180"/>
              <v:rect id="_x0000_s1084" style="position:absolute;left:8100;top:9710;width:180;height:180"/>
              <v:rect id="_x0000_s1085" style="position:absolute;left:8280;top:9710;width:180;height:180"/>
              <v:rect id="_x0000_s1086" style="position:absolute;left:8460;top:9710;width:180;height:180"/>
              <v:rect id="_x0000_s1087" style="position:absolute;left:7920;top:9890;width:180;height:180"/>
              <v:rect id="_x0000_s1088" style="position:absolute;left:8100;top:9890;width:180;height:180"/>
              <v:rect id="_x0000_s1089" style="position:absolute;left:8280;top:9890;width:180;height:180"/>
              <v:rect id="_x0000_s1090" style="position:absolute;left:8460;top:9890;width:180;height:180"/>
              <v:rect id="_x0000_s1091" style="position:absolute;left:7920;top:10070;width:180;height:180"/>
              <v:rect id="_x0000_s1092" style="position:absolute;left:8100;top:10070;width:180;height:180"/>
              <v:rect id="_x0000_s1093" style="position:absolute;left:8280;top:10070;width:180;height:180"/>
              <v:rect id="_x0000_s1094" style="position:absolute;left:8460;top:10070;width:180;height:180"/>
              <v:rect id="_x0000_s1095" style="position:absolute;left:5760;top:10250;width:180;height:180"/>
              <v:rect id="_x0000_s1096" style="position:absolute;left:5940;top:10250;width:180;height:180"/>
              <v:rect id="_x0000_s1097" style="position:absolute;left:6120;top:10250;width:180;height:180"/>
              <v:rect id="_x0000_s1098" style="position:absolute;left:6300;top:10250;width:180;height:180"/>
              <v:rect id="_x0000_s1099" style="position:absolute;left:5760;top:10430;width:180;height:180"/>
              <v:rect id="_x0000_s1100" style="position:absolute;left:5940;top:10430;width:180;height:180"/>
              <v:rect id="_x0000_s1101" style="position:absolute;left:6120;top:10430;width:180;height:180"/>
              <v:rect id="_x0000_s1102" style="position:absolute;left:6300;top:10430;width:180;height:180"/>
              <v:rect id="_x0000_s1103" style="position:absolute;left:5760;top:10610;width:180;height:180"/>
              <v:rect id="_x0000_s1104" style="position:absolute;left:5940;top:10610;width:180;height:180"/>
              <v:rect id="_x0000_s1105" style="position:absolute;left:6120;top:10610;width:180;height:180"/>
              <v:rect id="_x0000_s1106" style="position:absolute;left:6300;top:10610;width:180;height:180"/>
              <v:rect id="_x0000_s1107" style="position:absolute;left:5760;top:10790;width:180;height:180"/>
              <v:rect id="_x0000_s1108" style="position:absolute;left:5940;top:10790;width:180;height:180"/>
              <v:rect id="_x0000_s1109" style="position:absolute;left:6120;top:10790;width:180;height:180"/>
              <v:rect id="_x0000_s1110" style="position:absolute;left:6300;top:10790;width:180;height:180"/>
              <v:rect id="_x0000_s1111" style="position:absolute;left:6480;top:10250;width:180;height:180"/>
              <v:rect id="_x0000_s1112" style="position:absolute;left:6660;top:10250;width:180;height:180"/>
              <v:rect id="_x0000_s1113" style="position:absolute;left:6840;top:10250;width:180;height:180"/>
              <v:rect id="_x0000_s1114" style="position:absolute;left:7020;top:10250;width:180;height:180"/>
              <v:rect id="_x0000_s1115" style="position:absolute;left:6480;top:10430;width:180;height:180"/>
              <v:rect id="_x0000_s1116" style="position:absolute;left:6660;top:10430;width:180;height:180"/>
              <v:rect id="_x0000_s1117" style="position:absolute;left:6840;top:10430;width:180;height:180"/>
              <v:rect id="_x0000_s1118" style="position:absolute;left:7020;top:10430;width:180;height:180"/>
              <v:rect id="_x0000_s1119" style="position:absolute;left:6480;top:10610;width:180;height:180"/>
              <v:rect id="_x0000_s1120" style="position:absolute;left:6660;top:10610;width:180;height:180"/>
              <v:rect id="_x0000_s1121" style="position:absolute;left:6840;top:10610;width:180;height:180"/>
              <v:rect id="_x0000_s1122" style="position:absolute;left:7020;top:10610;width:180;height:180"/>
              <v:rect id="_x0000_s1123" style="position:absolute;left:6480;top:10790;width:180;height:180"/>
              <v:rect id="_x0000_s1124" style="position:absolute;left:6660;top:10790;width:180;height:180"/>
              <v:rect id="_x0000_s1125" style="position:absolute;left:6840;top:10790;width:180;height:180"/>
              <v:rect id="_x0000_s1126" style="position:absolute;left:7020;top:10790;width:180;height:180"/>
              <v:rect id="_x0000_s1127" style="position:absolute;left:7200;top:10250;width:180;height:180"/>
              <v:rect id="_x0000_s1128" style="position:absolute;left:7380;top:10250;width:180;height:180"/>
              <v:rect id="_x0000_s1129" style="position:absolute;left:7560;top:10250;width:180;height:180"/>
              <v:rect id="_x0000_s1130" style="position:absolute;left:7740;top:10250;width:180;height:180"/>
              <v:rect id="_x0000_s1131" style="position:absolute;left:7200;top:10430;width:180;height:180"/>
              <v:rect id="_x0000_s1132" style="position:absolute;left:7380;top:10430;width:180;height:180"/>
              <v:rect id="_x0000_s1133" style="position:absolute;left:7560;top:10430;width:180;height:180"/>
              <v:rect id="_x0000_s1134" style="position:absolute;left:7740;top:10430;width:180;height:180"/>
              <v:rect id="_x0000_s1135" style="position:absolute;left:7200;top:10610;width:180;height:180"/>
              <v:rect id="_x0000_s1136" style="position:absolute;left:7380;top:10610;width:180;height:180"/>
              <v:rect id="_x0000_s1137" style="position:absolute;left:7560;top:10610;width:180;height:180"/>
              <v:rect id="_x0000_s1138" style="position:absolute;left:7740;top:10610;width:180;height:180"/>
              <v:rect id="_x0000_s1139" style="position:absolute;left:7200;top:10790;width:180;height:180"/>
              <v:rect id="_x0000_s1140" style="position:absolute;left:7380;top:10790;width:180;height:180"/>
              <v:rect id="_x0000_s1141" style="position:absolute;left:7560;top:10790;width:180;height:180"/>
              <v:rect id="_x0000_s1142" style="position:absolute;left:7740;top:10790;width:180;height:180"/>
              <v:rect id="_x0000_s1143" style="position:absolute;left:7920;top:10250;width:180;height:180"/>
              <v:rect id="_x0000_s1144" style="position:absolute;left:8100;top:10250;width:180;height:180"/>
              <v:rect id="_x0000_s1145" style="position:absolute;left:8280;top:10250;width:180;height:180"/>
              <v:rect id="_x0000_s1146" style="position:absolute;left:8460;top:10250;width:180;height:180"/>
              <v:rect id="_x0000_s1147" style="position:absolute;left:7920;top:10430;width:180;height:180"/>
              <v:rect id="_x0000_s1148" style="position:absolute;left:8100;top:10430;width:180;height:180"/>
              <v:rect id="_x0000_s1149" style="position:absolute;left:8280;top:10430;width:180;height:180"/>
              <v:rect id="_x0000_s1150" style="position:absolute;left:8460;top:10430;width:180;height:180"/>
              <v:rect id="_x0000_s1151" style="position:absolute;left:7920;top:10610;width:180;height:180"/>
              <v:rect id="_x0000_s1152" style="position:absolute;left:8100;top:10610;width:180;height:180"/>
              <v:rect id="_x0000_s1153" style="position:absolute;left:8280;top:10610;width:180;height:180"/>
              <v:rect id="_x0000_s1154" style="position:absolute;left:8460;top:10610;width:180;height:180"/>
              <v:rect id="_x0000_s1155" style="position:absolute;left:7920;top:10790;width:180;height:180"/>
              <v:rect id="_x0000_s1156" style="position:absolute;left:8100;top:10790;width:180;height:180"/>
              <v:rect id="_x0000_s1157" style="position:absolute;left:8280;top:10790;width:180;height:180"/>
              <v:rect id="_x0000_s1158" style="position:absolute;left:8460;top:10790;width:180;height:180"/>
              <v:rect id="_x0000_s1159" style="position:absolute;left:5760;top:10970;width:180;height:180"/>
              <v:rect id="_x0000_s1160" style="position:absolute;left:5940;top:10970;width:180;height:180"/>
              <v:rect id="_x0000_s1161" style="position:absolute;left:6120;top:10970;width:180;height:180"/>
              <v:rect id="_x0000_s1162" style="position:absolute;left:6300;top:10970;width:180;height:180"/>
              <v:rect id="_x0000_s1163" style="position:absolute;left:5760;top:11150;width:180;height:180"/>
              <v:rect id="_x0000_s1164" style="position:absolute;left:5940;top:11150;width:180;height:180"/>
              <v:rect id="_x0000_s1165" style="position:absolute;left:6120;top:11150;width:180;height:180"/>
              <v:rect id="_x0000_s1166" style="position:absolute;left:6300;top:11150;width:180;height:180"/>
              <v:rect id="_x0000_s1167" style="position:absolute;left:5760;top:11330;width:180;height:180"/>
              <v:rect id="_x0000_s1168" style="position:absolute;left:5940;top:11330;width:180;height:180"/>
              <v:rect id="_x0000_s1169" style="position:absolute;left:6120;top:11330;width:180;height:180"/>
              <v:rect id="_x0000_s1170" style="position:absolute;left:6300;top:11330;width:180;height:180"/>
              <v:rect id="_x0000_s1171" style="position:absolute;left:5760;top:11510;width:180;height:180"/>
              <v:rect id="_x0000_s1172" style="position:absolute;left:5940;top:11510;width:180;height:180"/>
              <v:rect id="_x0000_s1173" style="position:absolute;left:6120;top:11510;width:180;height:180"/>
              <v:rect id="_x0000_s1174" style="position:absolute;left:6300;top:11510;width:180;height:180"/>
              <v:rect id="_x0000_s1175" style="position:absolute;left:6480;top:10970;width:180;height:180"/>
              <v:rect id="_x0000_s1176" style="position:absolute;left:6660;top:10970;width:180;height:180"/>
              <v:rect id="_x0000_s1177" style="position:absolute;left:6840;top:10970;width:180;height:180"/>
              <v:rect id="_x0000_s1178" style="position:absolute;left:7020;top:10970;width:180;height:180"/>
              <v:rect id="_x0000_s1179" style="position:absolute;left:6480;top:11150;width:180;height:180"/>
              <v:rect id="_x0000_s1180" style="position:absolute;left:6660;top:11150;width:180;height:180"/>
              <v:rect id="_x0000_s1181" style="position:absolute;left:6840;top:11150;width:180;height:180"/>
              <v:rect id="_x0000_s1182" style="position:absolute;left:7020;top:11150;width:180;height:180"/>
              <v:rect id="_x0000_s1183" style="position:absolute;left:6480;top:11330;width:180;height:180"/>
              <v:rect id="_x0000_s1184" style="position:absolute;left:6660;top:11330;width:180;height:180"/>
              <v:rect id="_x0000_s1185" style="position:absolute;left:6840;top:11330;width:180;height:180"/>
              <v:rect id="_x0000_s1186" style="position:absolute;left:7020;top:11330;width:180;height:180"/>
              <v:rect id="_x0000_s1187" style="position:absolute;left:6480;top:11510;width:180;height:180"/>
              <v:rect id="_x0000_s1188" style="position:absolute;left:6660;top:11510;width:180;height:180"/>
              <v:rect id="_x0000_s1189" style="position:absolute;left:6840;top:11510;width:180;height:180"/>
              <v:rect id="_x0000_s1190" style="position:absolute;left:7020;top:11510;width:180;height:180"/>
              <v:rect id="_x0000_s1191" style="position:absolute;left:7200;top:10970;width:180;height:180"/>
              <v:rect id="_x0000_s1192" style="position:absolute;left:7380;top:10970;width:180;height:180"/>
              <v:rect id="_x0000_s1193" style="position:absolute;left:7560;top:10970;width:180;height:180"/>
              <v:rect id="_x0000_s1194" style="position:absolute;left:7740;top:10970;width:180;height:180"/>
              <v:rect id="_x0000_s1195" style="position:absolute;left:7200;top:11150;width:180;height:180"/>
              <v:rect id="_x0000_s1196" style="position:absolute;left:7380;top:11150;width:180;height:180"/>
              <v:rect id="_x0000_s1197" style="position:absolute;left:7560;top:11150;width:180;height:180"/>
              <v:rect id="_x0000_s1198" style="position:absolute;left:7740;top:11150;width:180;height:180"/>
              <v:rect id="_x0000_s1199" style="position:absolute;left:7200;top:11330;width:180;height:180"/>
              <v:rect id="_x0000_s1200" style="position:absolute;left:7380;top:11330;width:180;height:180"/>
              <v:rect id="_x0000_s1201" style="position:absolute;left:7560;top:11330;width:180;height:180"/>
              <v:rect id="_x0000_s1202" style="position:absolute;left:7740;top:11330;width:180;height:180"/>
              <v:rect id="_x0000_s1203" style="position:absolute;left:7200;top:11510;width:180;height:180"/>
              <v:rect id="_x0000_s1204" style="position:absolute;left:7380;top:11510;width:180;height:180"/>
              <v:rect id="_x0000_s1205" style="position:absolute;left:7560;top:11510;width:180;height:180"/>
              <v:rect id="_x0000_s1206" style="position:absolute;left:7740;top:11510;width:180;height:180"/>
              <v:rect id="_x0000_s1207" style="position:absolute;left:7920;top:10970;width:180;height:180"/>
              <v:rect id="_x0000_s1208" style="position:absolute;left:8100;top:10970;width:180;height:180"/>
              <v:rect id="_x0000_s1209" style="position:absolute;left:8280;top:10970;width:180;height:180"/>
              <v:rect id="_x0000_s1210" style="position:absolute;left:8460;top:10970;width:180;height:180"/>
              <v:rect id="_x0000_s1211" style="position:absolute;left:7920;top:11150;width:180;height:180"/>
              <v:rect id="_x0000_s1212" style="position:absolute;left:8100;top:11150;width:180;height:180"/>
              <v:rect id="_x0000_s1213" style="position:absolute;left:8280;top:11150;width:180;height:180"/>
              <v:rect id="_x0000_s1214" style="position:absolute;left:8460;top:11150;width:180;height:180"/>
              <v:rect id="_x0000_s1215" style="position:absolute;left:7920;top:11330;width:180;height:180"/>
              <v:rect id="_x0000_s1216" style="position:absolute;left:8100;top:11330;width:180;height:180"/>
              <v:rect id="_x0000_s1217" style="position:absolute;left:8280;top:11330;width:180;height:180"/>
              <v:rect id="_x0000_s1218" style="position:absolute;left:8460;top:11330;width:180;height:180"/>
              <v:rect id="_x0000_s1219" style="position:absolute;left:7920;top:11510;width:180;height:180"/>
              <v:rect id="_x0000_s1220" style="position:absolute;left:8100;top:11510;width:180;height:180"/>
              <v:rect id="_x0000_s1221" style="position:absolute;left:8280;top:11510;width:180;height:180"/>
              <v:rect id="_x0000_s1222" style="position:absolute;left:8460;top:11510;width:180;height:180"/>
            </v:group>
            <v:line id="_x0000_s1223" style="position:absolute" from="3600,8450" to="4860,9350">
              <v:stroke endarrow="block"/>
            </v:line>
            <v:line id="_x0000_s1224" style="position:absolute;flip:x" from="7200,8450" to="9360,9350">
              <v:stroke endarrow="block"/>
            </v:line>
            <v:line id="_x0000_s1225" style="position:absolute;flip:x" from="6660,8450" to="7740,9350">
              <v:stroke endarrow="block"/>
            </v:line>
            <v:line id="_x0000_s1226" style="position:absolute" from="6120,8450" to="6121,9350">
              <v:stroke endarrow="block"/>
            </v:line>
            <v:group id="_x0000_s1227" style="position:absolute;left:5400;top:10322;width:1440;height:540" coordorigin="2880,10070" coordsize="1440,540">
              <v:oval id="_x0000_s1228" style="position:absolute;left:2880;top:10070;width:1440;height:540" stroked="f" strokeweight="1.25pt">
                <v:stroke dashstyle="1 1" endcap="round"/>
              </v:oval>
              <v:shape id="_x0000_s1229" type="#_x0000_t202" style="position:absolute;left:2880;top:10070;width:1440;height:540" filled="f" stroked="f">
                <v:textbox style="mso-next-textbox:#_x0000_s1229">
                  <w:txbxContent>
                    <w:p w:rsidR="00F24D27" w:rsidRDefault="00F24D27">
                      <w:pPr>
                        <w:spacing w:before="60"/>
                        <w:jc w:val="center"/>
                        <w:rPr>
                          <w:rFonts w:ascii="Arial" w:hAnsi="Arial" w:cs="Arial"/>
                          <w:sz w:val="20"/>
                          <w:szCs w:val="20"/>
                        </w:rPr>
                      </w:pPr>
                      <w:r>
                        <w:rPr>
                          <w:rFonts w:ascii="Arial" w:hAnsi="Arial" w:cs="Arial"/>
                          <w:sz w:val="20"/>
                          <w:szCs w:val="20"/>
                        </w:rPr>
                        <w:t xml:space="preserve"> Landscape</w:t>
                      </w:r>
                    </w:p>
                  </w:txbxContent>
                </v:textbox>
              </v:shape>
            </v:group>
            <v:shape id="_x0000_s1230" type="#_x0000_t202" style="position:absolute;left:5404;top:7932;width:1440;height:539">
              <v:stroke dashstyle="dash"/>
              <v:textbox style="mso-next-textbox:#_x0000_s1230">
                <w:txbxContent>
                  <w:p w:rsidR="00F24D27" w:rsidRDefault="00F24D27">
                    <w:pPr>
                      <w:spacing w:before="60"/>
                      <w:jc w:val="center"/>
                      <w:rPr>
                        <w:rFonts w:ascii="Arial" w:hAnsi="Arial" w:cs="Arial"/>
                        <w:sz w:val="20"/>
                        <w:szCs w:val="20"/>
                      </w:rPr>
                    </w:pPr>
                    <w:r>
                      <w:rPr>
                        <w:rFonts w:ascii="Arial" w:hAnsi="Arial" w:cs="Arial"/>
                        <w:sz w:val="20"/>
                        <w:szCs w:val="20"/>
                      </w:rPr>
                      <w:t>Fire</w:t>
                    </w:r>
                  </w:p>
                </w:txbxContent>
              </v:textbox>
            </v:shape>
            <v:shape id="_x0000_s1231" type="#_x0000_t202" style="position:absolute;left:7024;top:7932;width:1440;height:539">
              <v:stroke dashstyle="dash"/>
              <v:textbox style="mso-next-textbox:#_x0000_s1231">
                <w:txbxContent>
                  <w:p w:rsidR="00F24D27" w:rsidRDefault="00F24D27">
                    <w:pPr>
                      <w:spacing w:before="60"/>
                      <w:jc w:val="center"/>
                      <w:rPr>
                        <w:rFonts w:ascii="Arial" w:hAnsi="Arial" w:cs="Arial"/>
                        <w:sz w:val="20"/>
                        <w:szCs w:val="20"/>
                      </w:rPr>
                    </w:pPr>
                    <w:r>
                      <w:rPr>
                        <w:rFonts w:ascii="Arial" w:hAnsi="Arial" w:cs="Arial"/>
                        <w:sz w:val="20"/>
                        <w:szCs w:val="20"/>
                      </w:rPr>
                      <w:t>Wind</w:t>
                    </w:r>
                  </w:p>
                </w:txbxContent>
              </v:textbox>
            </v:shape>
            <v:shape id="_x0000_s1232" type="#_x0000_t202" style="position:absolute;left:1810;top:12174;width:8640;height:396" filled="f" stroked="f">
              <v:textbox style="mso-next-textbox:#_x0000_s1232">
                <w:txbxContent>
                  <w:p w:rsidR="00F24D27" w:rsidRDefault="00F24D27">
                    <w:pPr>
                      <w:pStyle w:val="figurecaption"/>
                      <w:rPr>
                        <w:rFonts w:cs="Times New Roman"/>
                        <w:noProof/>
                      </w:rPr>
                    </w:pPr>
                    <w:bookmarkStart w:id="9" w:name="_Ref75346651"/>
                    <w:r>
                      <w:t>Figure 1</w:t>
                    </w:r>
                    <w:bookmarkEnd w:id="9"/>
                    <w:r>
                      <w:t xml:space="preserve"> – Ecological processes modify landscape.</w:t>
                    </w:r>
                  </w:p>
                </w:txbxContent>
              </v:textbox>
            </v:shape>
            <w10:wrap type="topAndBottom" anchorx="margin"/>
          </v:group>
        </w:pict>
      </w:r>
      <w:r w:rsidR="00C0282B">
        <w:t>Some processes are always active in a simulation run, for example, succession.  Other processes such as disturbances are optional, so the modeler selects which of these processes are active during a simulation run.</w:t>
      </w:r>
    </w:p>
    <w:p w:rsidR="00C0282B" w:rsidRDefault="00C0282B">
      <w:pPr>
        <w:pStyle w:val="Heading2"/>
      </w:pPr>
      <w:bookmarkStart w:id="10" w:name="_Toc75951510"/>
      <w:bookmarkStart w:id="11" w:name="_Toc285123631"/>
      <w:r>
        <w:t>Process Time Steps</w:t>
      </w:r>
      <w:bookmarkEnd w:id="10"/>
      <w:bookmarkEnd w:id="11"/>
    </w:p>
    <w:p w:rsidR="00C0282B" w:rsidRDefault="00C0282B">
      <w:pPr>
        <w:pStyle w:val="textbody"/>
      </w:pPr>
      <w:r>
        <w:t>Each ecological process operates on its own individual time step (units: year).  For example, fire may operate at a 3 year time step, while harvesting occurs at a 10 year time step.  The time steps of any two processes may be the same, or they may be different.</w:t>
      </w:r>
    </w:p>
    <w:p w:rsidR="00C0282B" w:rsidRDefault="00C0282B">
      <w:pPr>
        <w:pStyle w:val="Heading1"/>
      </w:pPr>
      <w:bookmarkStart w:id="12" w:name="_Toc75951511"/>
      <w:bookmarkStart w:id="13" w:name="_Toc285123632"/>
      <w:r>
        <w:lastRenderedPageBreak/>
        <w:t>Landscape</w:t>
      </w:r>
      <w:bookmarkEnd w:id="12"/>
      <w:bookmarkEnd w:id="13"/>
    </w:p>
    <w:p w:rsidR="00C0282B" w:rsidRDefault="00C0282B">
      <w:pPr>
        <w:pStyle w:val="textbody"/>
      </w:pPr>
      <w:r>
        <w:t xml:space="preserve">The landscape is represented as 2-dimensional grid of equal-sized squares called </w:t>
      </w:r>
      <w:r>
        <w:rPr>
          <w:b/>
          <w:bCs/>
        </w:rPr>
        <w:t>sites</w:t>
      </w:r>
      <w:r>
        <w:t xml:space="preserve"> or </w:t>
      </w:r>
      <w:r>
        <w:rPr>
          <w:b/>
          <w:bCs/>
        </w:rPr>
        <w:t>cells</w:t>
      </w:r>
      <w:r>
        <w:t xml:space="preserve">.  An individual site is identified by its </w:t>
      </w:r>
      <w:r w:rsidR="00C03A29">
        <w:rPr>
          <w:noProof/>
          <w:lang w:eastAsia="en-US"/>
        </w:rPr>
        <w:pict>
          <v:group id="_x0000_s1233" style="position:absolute;left:0;text-align:left;margin-left:0;margin-top:36pt;width:448.35pt;height:260.75pt;z-index:251655680;mso-wrap-distance-top:14.4pt;mso-wrap-distance-bottom:21.6pt;mso-position-horizontal:center;mso-position-horizontal-relative:margin;mso-position-vertical-relative:line" coordorigin="1562,3612" coordsize="8967,5215">
            <o:lock v:ext="edit" aspectratio="t"/>
            <v:shape id="_x0000_s1234" type="#_x0000_t75" style="position:absolute;left:1562;top:3612;width:8967;height:5215" o:preferrelative="f">
              <v:fill o:detectmouseclick="t"/>
              <v:path o:extrusionok="t" o:connecttype="none"/>
              <o:lock v:ext="edit" text="t"/>
            </v:shape>
            <v:group id="_x0000_s1235" style="position:absolute;left:3893;top:3751;width:4322;height:4321" coordorigin="3247,3787" coordsize="4322,4321">
              <v:group id="_x0000_s1236" style="position:absolute;left:3248;top:3787;width:541;height:4320" coordorigin="4279,2221" coordsize="442,3575">
                <v:shape id="_x0000_s1237" type="#_x0000_t202" style="position:absolute;left:4279;top:2221;width:440;height:447">
                  <v:textbox style="mso-next-textbox:#_x0000_s1237" inset="0,6.48pt,0">
                    <w:txbxContent>
                      <w:p w:rsidR="00F24D27" w:rsidRDefault="00F24D27">
                        <w:pPr>
                          <w:jc w:val="center"/>
                          <w:rPr>
                            <w:rFonts w:ascii="Verdana" w:hAnsi="Verdana" w:cs="Verdana"/>
                            <w:sz w:val="18"/>
                            <w:szCs w:val="18"/>
                          </w:rPr>
                        </w:pPr>
                        <w:r>
                          <w:rPr>
                            <w:rFonts w:ascii="Verdana" w:hAnsi="Verdana" w:cs="Verdana"/>
                            <w:sz w:val="18"/>
                            <w:szCs w:val="18"/>
                          </w:rPr>
                          <w:t>1</w:t>
                        </w:r>
                        <w:proofErr w:type="gramStart"/>
                        <w:r>
                          <w:rPr>
                            <w:rFonts w:ascii="Verdana" w:hAnsi="Verdana" w:cs="Verdana"/>
                            <w:sz w:val="18"/>
                            <w:szCs w:val="18"/>
                          </w:rPr>
                          <w:t>,1</w:t>
                        </w:r>
                        <w:proofErr w:type="gramEnd"/>
                      </w:p>
                    </w:txbxContent>
                  </v:textbox>
                </v:shape>
                <v:shape id="_x0000_s1238" type="#_x0000_t202" style="position:absolute;left:4279;top:2668;width:440;height:447">
                  <v:textbox style="mso-next-textbox:#_x0000_s1238" inset="0,6.48pt,0">
                    <w:txbxContent>
                      <w:p w:rsidR="00F24D27" w:rsidRDefault="00F24D27">
                        <w:pPr>
                          <w:jc w:val="center"/>
                          <w:rPr>
                            <w:rFonts w:ascii="Verdana" w:hAnsi="Verdana" w:cs="Verdana"/>
                            <w:sz w:val="18"/>
                            <w:szCs w:val="18"/>
                          </w:rPr>
                        </w:pPr>
                        <w:r>
                          <w:rPr>
                            <w:rFonts w:ascii="Verdana" w:hAnsi="Verdana" w:cs="Verdana"/>
                            <w:sz w:val="18"/>
                            <w:szCs w:val="18"/>
                          </w:rPr>
                          <w:t>2</w:t>
                        </w:r>
                        <w:proofErr w:type="gramStart"/>
                        <w:r>
                          <w:rPr>
                            <w:rFonts w:ascii="Verdana" w:hAnsi="Verdana" w:cs="Verdana"/>
                            <w:sz w:val="18"/>
                            <w:szCs w:val="18"/>
                          </w:rPr>
                          <w:t>,1</w:t>
                        </w:r>
                        <w:proofErr w:type="gramEnd"/>
                      </w:p>
                    </w:txbxContent>
                  </v:textbox>
                </v:shape>
                <v:shape id="_x0000_s1239" type="#_x0000_t202" style="position:absolute;left:4279;top:3115;width:440;height:446">
                  <v:textbox style="mso-next-textbox:#_x0000_s1239" inset="0,6.48pt,0">
                    <w:txbxContent>
                      <w:p w:rsidR="00F24D27" w:rsidRDefault="00F24D27">
                        <w:pPr>
                          <w:jc w:val="center"/>
                          <w:rPr>
                            <w:rFonts w:ascii="Verdana" w:hAnsi="Verdana" w:cs="Verdana"/>
                            <w:sz w:val="18"/>
                            <w:szCs w:val="18"/>
                          </w:rPr>
                        </w:pPr>
                        <w:r>
                          <w:rPr>
                            <w:rFonts w:ascii="Verdana" w:hAnsi="Verdana" w:cs="Verdana"/>
                            <w:sz w:val="18"/>
                            <w:szCs w:val="18"/>
                          </w:rPr>
                          <w:t>3</w:t>
                        </w:r>
                        <w:proofErr w:type="gramStart"/>
                        <w:r>
                          <w:rPr>
                            <w:rFonts w:ascii="Verdana" w:hAnsi="Verdana" w:cs="Verdana"/>
                            <w:sz w:val="18"/>
                            <w:szCs w:val="18"/>
                          </w:rPr>
                          <w:t>,1</w:t>
                        </w:r>
                        <w:proofErr w:type="gramEnd"/>
                      </w:p>
                    </w:txbxContent>
                  </v:textbox>
                </v:shape>
                <v:shape id="_x0000_s1240" type="#_x0000_t202" style="position:absolute;left:4279;top:4157;width:440;height:448">
                  <v:textbox style="mso-next-textbox:#_x0000_s1240" inset="0,6.48pt,0">
                    <w:txbxContent>
                      <w:p w:rsidR="00F24D27" w:rsidRDefault="00F24D27">
                        <w:pPr>
                          <w:jc w:val="center"/>
                          <w:rPr>
                            <w:rFonts w:ascii="Verdana" w:hAnsi="Verdana" w:cs="Verdana"/>
                            <w:sz w:val="18"/>
                            <w:szCs w:val="18"/>
                          </w:rPr>
                        </w:pPr>
                        <w:proofErr w:type="gramStart"/>
                        <w:r>
                          <w:rPr>
                            <w:rFonts w:ascii="Verdana" w:hAnsi="Verdana" w:cs="Verdana"/>
                            <w:sz w:val="18"/>
                            <w:szCs w:val="18"/>
                          </w:rPr>
                          <w:t>x,</w:t>
                        </w:r>
                        <w:proofErr w:type="gramEnd"/>
                        <w:r>
                          <w:rPr>
                            <w:rFonts w:ascii="Verdana" w:hAnsi="Verdana" w:cs="Verdana"/>
                            <w:sz w:val="18"/>
                            <w:szCs w:val="18"/>
                          </w:rPr>
                          <w:t>1</w:t>
                        </w:r>
                      </w:p>
                    </w:txbxContent>
                  </v:textbox>
                </v:shape>
                <v:shape id="_x0000_s1241" type="#_x0000_t202" style="position:absolute;left:4279;top:5349;width:440;height:447">
                  <v:textbox style="mso-next-textbox:#_x0000_s1241" inset="0,6.48pt,0">
                    <w:txbxContent>
                      <w:p w:rsidR="00F24D27" w:rsidRDefault="00F24D27">
                        <w:pPr>
                          <w:jc w:val="center"/>
                          <w:rPr>
                            <w:rFonts w:ascii="Verdana" w:hAnsi="Verdana" w:cs="Verdana"/>
                            <w:sz w:val="18"/>
                            <w:szCs w:val="18"/>
                          </w:rPr>
                        </w:pPr>
                        <w:r>
                          <w:rPr>
                            <w:rFonts w:ascii="Verdana" w:hAnsi="Verdana" w:cs="Verdana"/>
                            <w:sz w:val="18"/>
                            <w:szCs w:val="18"/>
                          </w:rPr>
                          <w:t>R</w:t>
                        </w:r>
                        <w:proofErr w:type="gramStart"/>
                        <w:r>
                          <w:rPr>
                            <w:rFonts w:ascii="Verdana" w:hAnsi="Verdana" w:cs="Verdana"/>
                            <w:sz w:val="18"/>
                            <w:szCs w:val="18"/>
                          </w:rPr>
                          <w:t>,1</w:t>
                        </w:r>
                        <w:proofErr w:type="gramEnd"/>
                      </w:p>
                    </w:txbxContent>
                  </v:textbox>
                </v:shape>
                <v:line id="_x0000_s1242" style="position:absolute;flip:x" from="4719,3562" to="4721,4155">
                  <v:stroke dashstyle="dashDot"/>
                </v:line>
                <v:line id="_x0000_s1243" style="position:absolute;flip:x" from="4719,4604" to="4721,5349">
                  <v:stroke dashstyle="dashDot"/>
                </v:line>
              </v:group>
              <v:group id="_x0000_s1244" style="position:absolute;left:3787;top:3787;width:541;height:4320" coordorigin="4279,2221" coordsize="442,3575">
                <v:shape id="_x0000_s1245" type="#_x0000_t202" style="position:absolute;left:4279;top:2221;width:440;height:447">
                  <v:textbox style="mso-next-textbox:#_x0000_s1245" inset="0,6.48pt,0">
                    <w:txbxContent>
                      <w:p w:rsidR="00F24D27" w:rsidRDefault="00F24D27">
                        <w:pPr>
                          <w:jc w:val="center"/>
                          <w:rPr>
                            <w:rFonts w:ascii="Verdana" w:hAnsi="Verdana" w:cs="Verdana"/>
                            <w:sz w:val="18"/>
                            <w:szCs w:val="18"/>
                          </w:rPr>
                        </w:pPr>
                        <w:r>
                          <w:rPr>
                            <w:rFonts w:ascii="Verdana" w:hAnsi="Verdana" w:cs="Verdana"/>
                            <w:sz w:val="18"/>
                            <w:szCs w:val="18"/>
                          </w:rPr>
                          <w:t>1</w:t>
                        </w:r>
                        <w:proofErr w:type="gramStart"/>
                        <w:r>
                          <w:rPr>
                            <w:rFonts w:ascii="Verdana" w:hAnsi="Verdana" w:cs="Verdana"/>
                            <w:sz w:val="18"/>
                            <w:szCs w:val="18"/>
                          </w:rPr>
                          <w:t>,2</w:t>
                        </w:r>
                        <w:proofErr w:type="gramEnd"/>
                      </w:p>
                    </w:txbxContent>
                  </v:textbox>
                </v:shape>
                <v:shape id="_x0000_s1246" type="#_x0000_t202" style="position:absolute;left:4279;top:2668;width:440;height:447">
                  <v:textbox style="mso-next-textbox:#_x0000_s1246" inset="0,6.48pt,0">
                    <w:txbxContent>
                      <w:p w:rsidR="00F24D27" w:rsidRDefault="00F24D27">
                        <w:pPr>
                          <w:jc w:val="center"/>
                          <w:rPr>
                            <w:rFonts w:ascii="Verdana" w:hAnsi="Verdana" w:cs="Verdana"/>
                            <w:sz w:val="18"/>
                            <w:szCs w:val="18"/>
                          </w:rPr>
                        </w:pPr>
                        <w:r>
                          <w:rPr>
                            <w:rFonts w:ascii="Verdana" w:hAnsi="Verdana" w:cs="Verdana"/>
                            <w:sz w:val="18"/>
                            <w:szCs w:val="18"/>
                          </w:rPr>
                          <w:t>2</w:t>
                        </w:r>
                        <w:proofErr w:type="gramStart"/>
                        <w:r>
                          <w:rPr>
                            <w:rFonts w:ascii="Verdana" w:hAnsi="Verdana" w:cs="Verdana"/>
                            <w:sz w:val="18"/>
                            <w:szCs w:val="18"/>
                          </w:rPr>
                          <w:t>,2</w:t>
                        </w:r>
                        <w:proofErr w:type="gramEnd"/>
                      </w:p>
                    </w:txbxContent>
                  </v:textbox>
                </v:shape>
                <v:shape id="_x0000_s1247" type="#_x0000_t202" style="position:absolute;left:4279;top:3115;width:440;height:446">
                  <v:textbox style="mso-next-textbox:#_x0000_s1247" inset="0,6.48pt,0">
                    <w:txbxContent>
                      <w:p w:rsidR="00F24D27" w:rsidRDefault="00F24D27">
                        <w:pPr>
                          <w:jc w:val="center"/>
                          <w:rPr>
                            <w:rFonts w:ascii="Verdana" w:hAnsi="Verdana" w:cs="Verdana"/>
                            <w:sz w:val="18"/>
                            <w:szCs w:val="18"/>
                          </w:rPr>
                        </w:pPr>
                        <w:r>
                          <w:rPr>
                            <w:rFonts w:ascii="Verdana" w:hAnsi="Verdana" w:cs="Verdana"/>
                            <w:sz w:val="18"/>
                            <w:szCs w:val="18"/>
                          </w:rPr>
                          <w:t>3</w:t>
                        </w:r>
                        <w:proofErr w:type="gramStart"/>
                        <w:r>
                          <w:rPr>
                            <w:rFonts w:ascii="Verdana" w:hAnsi="Verdana" w:cs="Verdana"/>
                            <w:sz w:val="18"/>
                            <w:szCs w:val="18"/>
                          </w:rPr>
                          <w:t>,2</w:t>
                        </w:r>
                        <w:proofErr w:type="gramEnd"/>
                      </w:p>
                    </w:txbxContent>
                  </v:textbox>
                </v:shape>
                <v:shape id="_x0000_s1248" type="#_x0000_t202" style="position:absolute;left:4279;top:4157;width:440;height:448">
                  <v:textbox style="mso-next-textbox:#_x0000_s1248" inset="0,6.48pt,0">
                    <w:txbxContent>
                      <w:p w:rsidR="00F24D27" w:rsidRDefault="00F24D27">
                        <w:pPr>
                          <w:jc w:val="center"/>
                          <w:rPr>
                            <w:rFonts w:ascii="Verdana" w:hAnsi="Verdana" w:cs="Verdana"/>
                            <w:sz w:val="18"/>
                            <w:szCs w:val="18"/>
                          </w:rPr>
                        </w:pPr>
                        <w:proofErr w:type="gramStart"/>
                        <w:r>
                          <w:rPr>
                            <w:rFonts w:ascii="Verdana" w:hAnsi="Verdana" w:cs="Verdana"/>
                            <w:sz w:val="18"/>
                            <w:szCs w:val="18"/>
                          </w:rPr>
                          <w:t>x,</w:t>
                        </w:r>
                        <w:proofErr w:type="gramEnd"/>
                        <w:r>
                          <w:rPr>
                            <w:rFonts w:ascii="Verdana" w:hAnsi="Verdana" w:cs="Verdana"/>
                            <w:sz w:val="18"/>
                            <w:szCs w:val="18"/>
                          </w:rPr>
                          <w:t>2</w:t>
                        </w:r>
                      </w:p>
                    </w:txbxContent>
                  </v:textbox>
                </v:shape>
                <v:shape id="_x0000_s1249" type="#_x0000_t202" style="position:absolute;left:4279;top:5349;width:440;height:447">
                  <v:textbox style="mso-next-textbox:#_x0000_s1249" inset="0,6.48pt,0">
                    <w:txbxContent>
                      <w:p w:rsidR="00F24D27" w:rsidRDefault="00F24D27">
                        <w:pPr>
                          <w:jc w:val="center"/>
                          <w:rPr>
                            <w:rFonts w:ascii="Verdana" w:hAnsi="Verdana" w:cs="Verdana"/>
                            <w:sz w:val="18"/>
                            <w:szCs w:val="18"/>
                          </w:rPr>
                        </w:pPr>
                        <w:r>
                          <w:rPr>
                            <w:rFonts w:ascii="Verdana" w:hAnsi="Verdana" w:cs="Verdana"/>
                            <w:sz w:val="18"/>
                            <w:szCs w:val="18"/>
                          </w:rPr>
                          <w:t>R</w:t>
                        </w:r>
                        <w:proofErr w:type="gramStart"/>
                        <w:r>
                          <w:rPr>
                            <w:rFonts w:ascii="Verdana" w:hAnsi="Verdana" w:cs="Verdana"/>
                            <w:sz w:val="18"/>
                            <w:szCs w:val="18"/>
                          </w:rPr>
                          <w:t>,2</w:t>
                        </w:r>
                        <w:proofErr w:type="gramEnd"/>
                      </w:p>
                    </w:txbxContent>
                  </v:textbox>
                </v:shape>
                <v:line id="_x0000_s1250" style="position:absolute;flip:x" from="4719,3562" to="4721,4155">
                  <v:stroke dashstyle="dashDot"/>
                </v:line>
                <v:line id="_x0000_s1251" style="position:absolute;flip:x" from="4719,4604" to="4721,5349">
                  <v:stroke dashstyle="dashDot"/>
                </v:line>
              </v:group>
              <v:group id="_x0000_s1252" style="position:absolute;left:4327;top:3787;width:541;height:4320" coordorigin="4279,2221" coordsize="442,3575">
                <v:shape id="_x0000_s1253" type="#_x0000_t202" style="position:absolute;left:4279;top:2221;width:440;height:447">
                  <v:textbox style="mso-next-textbox:#_x0000_s1253" inset="0,6.48pt,0">
                    <w:txbxContent>
                      <w:p w:rsidR="00F24D27" w:rsidRDefault="00F24D27">
                        <w:pPr>
                          <w:jc w:val="center"/>
                          <w:rPr>
                            <w:rFonts w:ascii="Verdana" w:hAnsi="Verdana" w:cs="Verdana"/>
                            <w:sz w:val="18"/>
                            <w:szCs w:val="18"/>
                          </w:rPr>
                        </w:pPr>
                        <w:r>
                          <w:rPr>
                            <w:rFonts w:ascii="Verdana" w:hAnsi="Verdana" w:cs="Verdana"/>
                            <w:sz w:val="18"/>
                            <w:szCs w:val="18"/>
                          </w:rPr>
                          <w:t>1</w:t>
                        </w:r>
                        <w:proofErr w:type="gramStart"/>
                        <w:r>
                          <w:rPr>
                            <w:rFonts w:ascii="Verdana" w:hAnsi="Verdana" w:cs="Verdana"/>
                            <w:sz w:val="18"/>
                            <w:szCs w:val="18"/>
                          </w:rPr>
                          <w:t>,3</w:t>
                        </w:r>
                        <w:proofErr w:type="gramEnd"/>
                      </w:p>
                    </w:txbxContent>
                  </v:textbox>
                </v:shape>
                <v:shape id="_x0000_s1254" type="#_x0000_t202" style="position:absolute;left:4279;top:2668;width:440;height:447">
                  <v:textbox style="mso-next-textbox:#_x0000_s1254" inset="0,6.48pt,0">
                    <w:txbxContent>
                      <w:p w:rsidR="00F24D27" w:rsidRDefault="00F24D27">
                        <w:pPr>
                          <w:jc w:val="center"/>
                          <w:rPr>
                            <w:rFonts w:ascii="Verdana" w:hAnsi="Verdana" w:cs="Verdana"/>
                            <w:sz w:val="18"/>
                            <w:szCs w:val="18"/>
                          </w:rPr>
                        </w:pPr>
                        <w:r>
                          <w:rPr>
                            <w:rFonts w:ascii="Verdana" w:hAnsi="Verdana" w:cs="Verdana"/>
                            <w:sz w:val="18"/>
                            <w:szCs w:val="18"/>
                          </w:rPr>
                          <w:t>2</w:t>
                        </w:r>
                        <w:proofErr w:type="gramStart"/>
                        <w:r>
                          <w:rPr>
                            <w:rFonts w:ascii="Verdana" w:hAnsi="Verdana" w:cs="Verdana"/>
                            <w:sz w:val="18"/>
                            <w:szCs w:val="18"/>
                          </w:rPr>
                          <w:t>,3</w:t>
                        </w:r>
                        <w:proofErr w:type="gramEnd"/>
                      </w:p>
                    </w:txbxContent>
                  </v:textbox>
                </v:shape>
                <v:shape id="_x0000_s1255" type="#_x0000_t202" style="position:absolute;left:4279;top:3115;width:440;height:446">
                  <v:textbox style="mso-next-textbox:#_x0000_s1255" inset="0,6.48pt,0">
                    <w:txbxContent>
                      <w:p w:rsidR="00F24D27" w:rsidRDefault="00F24D27">
                        <w:pPr>
                          <w:jc w:val="center"/>
                          <w:rPr>
                            <w:rFonts w:ascii="Verdana" w:hAnsi="Verdana" w:cs="Verdana"/>
                            <w:sz w:val="18"/>
                            <w:szCs w:val="18"/>
                          </w:rPr>
                        </w:pPr>
                        <w:r>
                          <w:rPr>
                            <w:rFonts w:ascii="Verdana" w:hAnsi="Verdana" w:cs="Verdana"/>
                            <w:sz w:val="18"/>
                            <w:szCs w:val="18"/>
                          </w:rPr>
                          <w:t>3</w:t>
                        </w:r>
                        <w:proofErr w:type="gramStart"/>
                        <w:r>
                          <w:rPr>
                            <w:rFonts w:ascii="Verdana" w:hAnsi="Verdana" w:cs="Verdana"/>
                            <w:sz w:val="18"/>
                            <w:szCs w:val="18"/>
                          </w:rPr>
                          <w:t>,3</w:t>
                        </w:r>
                        <w:proofErr w:type="gramEnd"/>
                      </w:p>
                    </w:txbxContent>
                  </v:textbox>
                </v:shape>
                <v:shape id="_x0000_s1256" type="#_x0000_t202" style="position:absolute;left:4279;top:4157;width:440;height:448">
                  <v:textbox style="mso-next-textbox:#_x0000_s1256" inset="0,6.48pt,0">
                    <w:txbxContent>
                      <w:p w:rsidR="00F24D27" w:rsidRDefault="00F24D27">
                        <w:pPr>
                          <w:jc w:val="center"/>
                          <w:rPr>
                            <w:rFonts w:ascii="Verdana" w:hAnsi="Verdana" w:cs="Verdana"/>
                            <w:sz w:val="18"/>
                            <w:szCs w:val="18"/>
                          </w:rPr>
                        </w:pPr>
                        <w:proofErr w:type="gramStart"/>
                        <w:r>
                          <w:rPr>
                            <w:rFonts w:ascii="Verdana" w:hAnsi="Verdana" w:cs="Verdana"/>
                            <w:sz w:val="18"/>
                            <w:szCs w:val="18"/>
                          </w:rPr>
                          <w:t>x,</w:t>
                        </w:r>
                        <w:proofErr w:type="gramEnd"/>
                        <w:r>
                          <w:rPr>
                            <w:rFonts w:ascii="Verdana" w:hAnsi="Verdana" w:cs="Verdana"/>
                            <w:sz w:val="18"/>
                            <w:szCs w:val="18"/>
                          </w:rPr>
                          <w:t>3</w:t>
                        </w:r>
                      </w:p>
                    </w:txbxContent>
                  </v:textbox>
                </v:shape>
                <v:shape id="_x0000_s1257" type="#_x0000_t202" style="position:absolute;left:4279;top:5349;width:440;height:447">
                  <v:textbox style="mso-next-textbox:#_x0000_s1257" inset="0,6.48pt,0">
                    <w:txbxContent>
                      <w:p w:rsidR="00F24D27" w:rsidRDefault="00F24D27">
                        <w:pPr>
                          <w:jc w:val="center"/>
                          <w:rPr>
                            <w:rFonts w:ascii="Verdana" w:hAnsi="Verdana" w:cs="Verdana"/>
                            <w:sz w:val="18"/>
                            <w:szCs w:val="18"/>
                          </w:rPr>
                        </w:pPr>
                        <w:r>
                          <w:rPr>
                            <w:rFonts w:ascii="Verdana" w:hAnsi="Verdana" w:cs="Verdana"/>
                            <w:sz w:val="18"/>
                            <w:szCs w:val="18"/>
                          </w:rPr>
                          <w:t>R</w:t>
                        </w:r>
                        <w:proofErr w:type="gramStart"/>
                        <w:r>
                          <w:rPr>
                            <w:rFonts w:ascii="Verdana" w:hAnsi="Verdana" w:cs="Verdana"/>
                            <w:sz w:val="18"/>
                            <w:szCs w:val="18"/>
                          </w:rPr>
                          <w:t>,3</w:t>
                        </w:r>
                        <w:proofErr w:type="gramEnd"/>
                      </w:p>
                    </w:txbxContent>
                  </v:textbox>
                </v:shape>
                <v:line id="_x0000_s1258" style="position:absolute;flip:x" from="4719,3562" to="4721,4155">
                  <v:stroke dashstyle="dashDot"/>
                </v:line>
                <v:line id="_x0000_s1259" style="position:absolute;flip:x" from="4719,4604" to="4721,5349">
                  <v:stroke dashstyle="dashDot"/>
                </v:line>
              </v:group>
              <v:group id="_x0000_s1260" style="position:absolute;left:5587;top:3787;width:541;height:4320" coordorigin="4279,2221" coordsize="442,3575">
                <v:shape id="_x0000_s1261" type="#_x0000_t202" style="position:absolute;left:4279;top:2221;width:440;height:447">
                  <v:textbox style="mso-next-textbox:#_x0000_s1261" inset="0,6.48pt,0">
                    <w:txbxContent>
                      <w:p w:rsidR="00F24D27" w:rsidRDefault="00F24D27">
                        <w:pPr>
                          <w:jc w:val="center"/>
                          <w:rPr>
                            <w:rFonts w:ascii="Verdana" w:hAnsi="Verdana" w:cs="Verdana"/>
                            <w:sz w:val="18"/>
                            <w:szCs w:val="18"/>
                          </w:rPr>
                        </w:pPr>
                        <w:r>
                          <w:rPr>
                            <w:rFonts w:ascii="Verdana" w:hAnsi="Verdana" w:cs="Verdana"/>
                            <w:sz w:val="18"/>
                            <w:szCs w:val="18"/>
                          </w:rPr>
                          <w:t>1</w:t>
                        </w:r>
                        <w:proofErr w:type="gramStart"/>
                        <w:r>
                          <w:rPr>
                            <w:rFonts w:ascii="Verdana" w:hAnsi="Verdana" w:cs="Verdana"/>
                            <w:sz w:val="18"/>
                            <w:szCs w:val="18"/>
                          </w:rPr>
                          <w:t>,y</w:t>
                        </w:r>
                        <w:proofErr w:type="gramEnd"/>
                      </w:p>
                    </w:txbxContent>
                  </v:textbox>
                </v:shape>
                <v:shape id="_x0000_s1262" type="#_x0000_t202" style="position:absolute;left:4279;top:2668;width:440;height:447">
                  <v:textbox style="mso-next-textbox:#_x0000_s1262" inset="0,6.48pt,0">
                    <w:txbxContent>
                      <w:p w:rsidR="00F24D27" w:rsidRDefault="00F24D27">
                        <w:pPr>
                          <w:jc w:val="center"/>
                          <w:rPr>
                            <w:rFonts w:ascii="Verdana" w:hAnsi="Verdana" w:cs="Verdana"/>
                            <w:sz w:val="18"/>
                            <w:szCs w:val="18"/>
                          </w:rPr>
                        </w:pPr>
                        <w:r>
                          <w:rPr>
                            <w:rFonts w:ascii="Verdana" w:hAnsi="Verdana" w:cs="Verdana"/>
                            <w:sz w:val="18"/>
                            <w:szCs w:val="18"/>
                          </w:rPr>
                          <w:t>2</w:t>
                        </w:r>
                        <w:proofErr w:type="gramStart"/>
                        <w:r>
                          <w:rPr>
                            <w:rFonts w:ascii="Verdana" w:hAnsi="Verdana" w:cs="Verdana"/>
                            <w:sz w:val="18"/>
                            <w:szCs w:val="18"/>
                          </w:rPr>
                          <w:t>,y</w:t>
                        </w:r>
                        <w:proofErr w:type="gramEnd"/>
                      </w:p>
                    </w:txbxContent>
                  </v:textbox>
                </v:shape>
                <v:shape id="_x0000_s1263" type="#_x0000_t202" style="position:absolute;left:4279;top:3115;width:440;height:446">
                  <v:textbox style="mso-next-textbox:#_x0000_s1263" inset="0,6.48pt,0">
                    <w:txbxContent>
                      <w:p w:rsidR="00F24D27" w:rsidRDefault="00F24D27">
                        <w:pPr>
                          <w:jc w:val="center"/>
                          <w:rPr>
                            <w:rFonts w:ascii="Verdana" w:hAnsi="Verdana" w:cs="Verdana"/>
                            <w:sz w:val="18"/>
                            <w:szCs w:val="18"/>
                          </w:rPr>
                        </w:pPr>
                        <w:r>
                          <w:rPr>
                            <w:rFonts w:ascii="Verdana" w:hAnsi="Verdana" w:cs="Verdana"/>
                            <w:sz w:val="18"/>
                            <w:szCs w:val="18"/>
                          </w:rPr>
                          <w:t>3</w:t>
                        </w:r>
                        <w:proofErr w:type="gramStart"/>
                        <w:r>
                          <w:rPr>
                            <w:rFonts w:ascii="Verdana" w:hAnsi="Verdana" w:cs="Verdana"/>
                            <w:sz w:val="18"/>
                            <w:szCs w:val="18"/>
                          </w:rPr>
                          <w:t>,y</w:t>
                        </w:r>
                        <w:proofErr w:type="gramEnd"/>
                      </w:p>
                    </w:txbxContent>
                  </v:textbox>
                </v:shape>
                <v:shape id="_x0000_s1264" type="#_x0000_t202" style="position:absolute;left:4279;top:4157;width:440;height:448">
                  <v:textbox style="mso-next-textbox:#_x0000_s1264" inset="0,6.48pt,0">
                    <w:txbxContent>
                      <w:p w:rsidR="00F24D27" w:rsidRDefault="00F24D27">
                        <w:pPr>
                          <w:jc w:val="center"/>
                          <w:rPr>
                            <w:rFonts w:ascii="Verdana" w:hAnsi="Verdana" w:cs="Verdana"/>
                            <w:sz w:val="18"/>
                            <w:szCs w:val="18"/>
                          </w:rPr>
                        </w:pPr>
                        <w:proofErr w:type="spellStart"/>
                        <w:proofErr w:type="gramStart"/>
                        <w:r>
                          <w:rPr>
                            <w:rFonts w:ascii="Verdana" w:hAnsi="Verdana" w:cs="Verdana"/>
                            <w:sz w:val="18"/>
                            <w:szCs w:val="18"/>
                          </w:rPr>
                          <w:t>x,</w:t>
                        </w:r>
                        <w:proofErr w:type="gramEnd"/>
                        <w:r>
                          <w:rPr>
                            <w:rFonts w:ascii="Verdana" w:hAnsi="Verdana" w:cs="Verdana"/>
                            <w:sz w:val="18"/>
                            <w:szCs w:val="18"/>
                          </w:rPr>
                          <w:t>y</w:t>
                        </w:r>
                        <w:proofErr w:type="spellEnd"/>
                      </w:p>
                    </w:txbxContent>
                  </v:textbox>
                </v:shape>
                <v:shape id="_x0000_s1265" type="#_x0000_t202" style="position:absolute;left:4279;top:5349;width:440;height:447">
                  <v:textbox style="mso-next-textbox:#_x0000_s1265" inset="0,6.48pt,0">
                    <w:txbxContent>
                      <w:p w:rsidR="00F24D27" w:rsidRDefault="00F24D27">
                        <w:pPr>
                          <w:jc w:val="center"/>
                          <w:rPr>
                            <w:rFonts w:ascii="Verdana" w:hAnsi="Verdana" w:cs="Verdana"/>
                            <w:sz w:val="18"/>
                            <w:szCs w:val="18"/>
                          </w:rPr>
                        </w:pPr>
                        <w:proofErr w:type="spellStart"/>
                        <w:r>
                          <w:rPr>
                            <w:rFonts w:ascii="Verdana" w:hAnsi="Verdana" w:cs="Verdana"/>
                            <w:sz w:val="18"/>
                            <w:szCs w:val="18"/>
                          </w:rPr>
                          <w:t>R</w:t>
                        </w:r>
                        <w:proofErr w:type="gramStart"/>
                        <w:r>
                          <w:rPr>
                            <w:rFonts w:ascii="Verdana" w:hAnsi="Verdana" w:cs="Verdana"/>
                            <w:sz w:val="18"/>
                            <w:szCs w:val="18"/>
                          </w:rPr>
                          <w:t>,y</w:t>
                        </w:r>
                        <w:proofErr w:type="spellEnd"/>
                        <w:proofErr w:type="gramEnd"/>
                      </w:p>
                    </w:txbxContent>
                  </v:textbox>
                </v:shape>
                <v:line id="_x0000_s1266" style="position:absolute;flip:x" from="4719,3562" to="4721,4155">
                  <v:stroke dashstyle="dashDot"/>
                </v:line>
                <v:line id="_x0000_s1267" style="position:absolute;flip:x" from="4719,4604" to="4721,5349">
                  <v:stroke dashstyle="dashDot"/>
                </v:line>
              </v:group>
              <v:shape id="_x0000_s1268" type="#_x0000_t202" style="position:absolute;left:7027;top:3787;width:539;height:540">
                <v:textbox style="mso-next-textbox:#_x0000_s1268" inset="0,6.48pt,0">
                  <w:txbxContent>
                    <w:p w:rsidR="00F24D27" w:rsidRDefault="00F24D27">
                      <w:pPr>
                        <w:jc w:val="center"/>
                        <w:rPr>
                          <w:rFonts w:ascii="Verdana" w:hAnsi="Verdana" w:cs="Verdana"/>
                          <w:sz w:val="18"/>
                          <w:szCs w:val="18"/>
                        </w:rPr>
                      </w:pPr>
                      <w:r>
                        <w:rPr>
                          <w:rFonts w:ascii="Verdana" w:hAnsi="Verdana" w:cs="Verdana"/>
                          <w:sz w:val="18"/>
                          <w:szCs w:val="18"/>
                        </w:rPr>
                        <w:t>1</w:t>
                      </w:r>
                      <w:proofErr w:type="gramStart"/>
                      <w:r>
                        <w:rPr>
                          <w:rFonts w:ascii="Verdana" w:hAnsi="Verdana" w:cs="Verdana"/>
                          <w:sz w:val="18"/>
                          <w:szCs w:val="18"/>
                        </w:rPr>
                        <w:t>,C</w:t>
                      </w:r>
                      <w:proofErr w:type="gramEnd"/>
                    </w:p>
                  </w:txbxContent>
                </v:textbox>
              </v:shape>
              <v:shape id="_x0000_s1269" type="#_x0000_t202" style="position:absolute;left:7027;top:4327;width:539;height:540">
                <v:textbox style="mso-next-textbox:#_x0000_s1269" inset="0,6.48pt,0">
                  <w:txbxContent>
                    <w:p w:rsidR="00F24D27" w:rsidRDefault="00F24D27">
                      <w:pPr>
                        <w:jc w:val="center"/>
                        <w:rPr>
                          <w:rFonts w:ascii="Verdana" w:hAnsi="Verdana" w:cs="Verdana"/>
                          <w:sz w:val="18"/>
                          <w:szCs w:val="18"/>
                        </w:rPr>
                      </w:pPr>
                      <w:r>
                        <w:rPr>
                          <w:rFonts w:ascii="Verdana" w:hAnsi="Verdana" w:cs="Verdana"/>
                          <w:sz w:val="18"/>
                          <w:szCs w:val="18"/>
                        </w:rPr>
                        <w:t>2</w:t>
                      </w:r>
                      <w:proofErr w:type="gramStart"/>
                      <w:r>
                        <w:rPr>
                          <w:rFonts w:ascii="Verdana" w:hAnsi="Verdana" w:cs="Verdana"/>
                          <w:sz w:val="18"/>
                          <w:szCs w:val="18"/>
                        </w:rPr>
                        <w:t>,C</w:t>
                      </w:r>
                      <w:proofErr w:type="gramEnd"/>
                    </w:p>
                  </w:txbxContent>
                </v:textbox>
              </v:shape>
              <v:shape id="_x0000_s1270" type="#_x0000_t202" style="position:absolute;left:7027;top:4867;width:539;height:539">
                <v:textbox style="mso-next-textbox:#_x0000_s1270" inset="0,6.48pt,0">
                  <w:txbxContent>
                    <w:p w:rsidR="00F24D27" w:rsidRDefault="00F24D27">
                      <w:pPr>
                        <w:jc w:val="center"/>
                        <w:rPr>
                          <w:rFonts w:ascii="Verdana" w:hAnsi="Verdana" w:cs="Verdana"/>
                          <w:sz w:val="18"/>
                          <w:szCs w:val="18"/>
                        </w:rPr>
                      </w:pPr>
                      <w:r>
                        <w:rPr>
                          <w:rFonts w:ascii="Verdana" w:hAnsi="Verdana" w:cs="Verdana"/>
                          <w:sz w:val="18"/>
                          <w:szCs w:val="18"/>
                        </w:rPr>
                        <w:t>3</w:t>
                      </w:r>
                      <w:proofErr w:type="gramStart"/>
                      <w:r>
                        <w:rPr>
                          <w:rFonts w:ascii="Verdana" w:hAnsi="Verdana" w:cs="Verdana"/>
                          <w:sz w:val="18"/>
                          <w:szCs w:val="18"/>
                        </w:rPr>
                        <w:t>,C</w:t>
                      </w:r>
                      <w:proofErr w:type="gramEnd"/>
                    </w:p>
                  </w:txbxContent>
                </v:textbox>
              </v:shape>
              <v:shape id="_x0000_s1271" type="#_x0000_t202" style="position:absolute;left:7027;top:6126;width:539;height:542">
                <v:textbox style="mso-next-textbox:#_x0000_s1271" inset="0,6.48pt,0">
                  <w:txbxContent>
                    <w:p w:rsidR="00F24D27" w:rsidRDefault="00F24D27">
                      <w:pPr>
                        <w:jc w:val="center"/>
                        <w:rPr>
                          <w:rFonts w:ascii="Verdana" w:hAnsi="Verdana" w:cs="Verdana"/>
                          <w:sz w:val="18"/>
                          <w:szCs w:val="18"/>
                        </w:rPr>
                      </w:pPr>
                      <w:proofErr w:type="spellStart"/>
                      <w:proofErr w:type="gramStart"/>
                      <w:r>
                        <w:rPr>
                          <w:rFonts w:ascii="Verdana" w:hAnsi="Verdana" w:cs="Verdana"/>
                          <w:sz w:val="18"/>
                          <w:szCs w:val="18"/>
                        </w:rPr>
                        <w:t>x,</w:t>
                      </w:r>
                      <w:proofErr w:type="gramEnd"/>
                      <w:r>
                        <w:rPr>
                          <w:rFonts w:ascii="Verdana" w:hAnsi="Verdana" w:cs="Verdana"/>
                          <w:sz w:val="18"/>
                          <w:szCs w:val="18"/>
                        </w:rPr>
                        <w:t>C</w:t>
                      </w:r>
                      <w:proofErr w:type="spellEnd"/>
                    </w:p>
                  </w:txbxContent>
                </v:textbox>
              </v:shape>
              <v:shape id="_x0000_s1272" type="#_x0000_t202" style="position:absolute;left:7027;top:7567;width:539;height:540">
                <v:textbox style="mso-next-textbox:#_x0000_s1272" inset="0,6.48pt,0">
                  <w:txbxContent>
                    <w:p w:rsidR="00F24D27" w:rsidRDefault="00F24D27">
                      <w:pPr>
                        <w:jc w:val="center"/>
                        <w:rPr>
                          <w:rFonts w:ascii="Verdana" w:hAnsi="Verdana" w:cs="Verdana"/>
                          <w:sz w:val="18"/>
                          <w:szCs w:val="18"/>
                        </w:rPr>
                      </w:pPr>
                      <w:r>
                        <w:rPr>
                          <w:rFonts w:ascii="Verdana" w:hAnsi="Verdana" w:cs="Verdana"/>
                          <w:sz w:val="18"/>
                          <w:szCs w:val="18"/>
                        </w:rPr>
                        <w:t>R</w:t>
                      </w:r>
                      <w:proofErr w:type="gramStart"/>
                      <w:r>
                        <w:rPr>
                          <w:rFonts w:ascii="Verdana" w:hAnsi="Verdana" w:cs="Verdana"/>
                          <w:sz w:val="18"/>
                          <w:szCs w:val="18"/>
                        </w:rPr>
                        <w:t>,C</w:t>
                      </w:r>
                      <w:proofErr w:type="gramEnd"/>
                    </w:p>
                  </w:txbxContent>
                </v:textbox>
              </v:shape>
              <v:line id="_x0000_s1273" style="position:absolute;flip:x" from="7027,5407" to="7029,6124">
                <v:stroke dashstyle="dashDot"/>
              </v:line>
              <v:line id="_x0000_s1274" style="position:absolute;flip:x" from="7027,6667" to="7029,7567">
                <v:stroke dashstyle="dashDot"/>
              </v:line>
              <v:line id="_x0000_s1275" style="position:absolute" from="6127,7567" to="7034,7568">
                <v:stroke dashstyle="dashDot"/>
              </v:line>
              <v:line id="_x0000_s1276" style="position:absolute" from="6127,6667" to="7034,6668">
                <v:stroke dashstyle="dashDot"/>
              </v:line>
              <v:line id="_x0000_s1277" style="position:absolute" from="6127,6127" to="7034,6128">
                <v:stroke dashstyle="dashDot"/>
              </v:line>
              <v:line id="_x0000_s1278" style="position:absolute" from="6127,5407" to="7034,5408">
                <v:stroke dashstyle="dashDot"/>
              </v:line>
              <v:line id="_x0000_s1279" style="position:absolute" from="6127,4867" to="7034,4868">
                <v:stroke dashstyle="dashDot"/>
              </v:line>
              <v:line id="_x0000_s1280" style="position:absolute" from="6127,4327" to="7034,4328">
                <v:stroke dashstyle="dashDot"/>
              </v:line>
              <v:line id="_x0000_s1281" style="position:absolute" from="6127,8107" to="7034,8108"/>
              <v:line id="_x0000_s1282" style="position:absolute" from="6127,3787" to="7034,3788"/>
              <v:line id="_x0000_s1283" style="position:absolute;flip:x" from="7567,6667" to="7569,7567"/>
              <v:line id="_x0000_s1284" style="position:absolute;flip:x" from="3247,6667" to="3249,7567"/>
              <v:line id="_x0000_s1285" style="position:absolute;flip:x" from="5587,6667" to="5589,7567">
                <v:stroke dashstyle="dashDot"/>
              </v:line>
              <v:line id="_x0000_s1286" style="position:absolute;flip:x" from="5587,5407" to="5589,6124">
                <v:stroke dashstyle="dashDot"/>
              </v:line>
              <v:line id="_x0000_s1287" style="position:absolute;flip:x" from="4867,5407" to="5587,5408">
                <v:stroke dashstyle="dashDot"/>
              </v:line>
              <v:line id="_x0000_s1288" style="position:absolute;flip:x" from="4867,6127" to="5587,6128">
                <v:stroke dashstyle="dashDot"/>
              </v:line>
              <v:line id="_x0000_s1289" style="position:absolute;flip:x" from="4867,6667" to="5587,6668">
                <v:stroke dashstyle="dashDot"/>
              </v:line>
              <v:line id="_x0000_s1290" style="position:absolute;flip:x" from="4867,4867" to="5587,4868">
                <v:stroke dashstyle="dashDot"/>
              </v:line>
              <v:line id="_x0000_s1291" style="position:absolute;flip:x" from="4867,4327" to="5587,4328">
                <v:stroke dashstyle="dashDot"/>
              </v:line>
              <v:line id="_x0000_s1292" style="position:absolute;flip:x" from="4867,7567" to="5587,7568">
                <v:stroke dashstyle="dashDot"/>
              </v:line>
              <v:line id="_x0000_s1293" style="position:absolute;flip:x" from="4867,3787" to="5587,3788"/>
              <v:line id="_x0000_s1294" style="position:absolute;flip:x" from="4867,8107" to="5587,8108"/>
              <v:line id="_x0000_s1295" style="position:absolute;flip:x" from="7567,5407" to="7569,6124"/>
              <v:line id="_x0000_s1296" style="position:absolute;flip:x" from="3247,5407" to="3249,6124"/>
            </v:group>
            <v:shape id="_x0000_s1297" type="#_x0000_t202" style="position:absolute;left:1562;top:8467;width:8967;height:360" filled="f" stroked="f">
              <v:textbox style="mso-next-textbox:#_x0000_s1297" inset=",0">
                <w:txbxContent>
                  <w:p w:rsidR="00F24D27" w:rsidRDefault="00F24D27">
                    <w:pPr>
                      <w:pStyle w:val="figurecaption"/>
                    </w:pPr>
                    <w:bookmarkStart w:id="14" w:name="_Ref75415566"/>
                    <w:r>
                      <w:t xml:space="preserve">Figure </w:t>
                    </w:r>
                    <w:bookmarkEnd w:id="14"/>
                    <w:r>
                      <w:t>2 – Sites and their locations on the landscape grid.</w:t>
                    </w:r>
                  </w:p>
                </w:txbxContent>
              </v:textbox>
            </v:shape>
            <w10:wrap type="topAndBottom" anchorx="margin"/>
          </v:group>
        </w:pict>
      </w:r>
      <w:r>
        <w:t xml:space="preserve">location – row and column – in the grid (Figure 2).  </w:t>
      </w:r>
    </w:p>
    <w:p w:rsidR="00C0282B" w:rsidRDefault="00C0282B">
      <w:pPr>
        <w:pStyle w:val="Heading2"/>
      </w:pPr>
      <w:bookmarkStart w:id="15" w:name="_Toc75951512"/>
      <w:bookmarkStart w:id="16" w:name="_Toc285123633"/>
      <w:r>
        <w:t>Region of Interest</w:t>
      </w:r>
      <w:bookmarkEnd w:id="15"/>
      <w:bookmarkEnd w:id="16"/>
    </w:p>
    <w:p w:rsidR="00C0282B" w:rsidRDefault="00C0282B">
      <w:pPr>
        <w:pStyle w:val="textbody"/>
      </w:pPr>
      <w:r>
        <w:t xml:space="preserve">Since the region of interest to the modeler is seldom rectangular in shape, a subset of the landscape’s sites is </w:t>
      </w:r>
      <w:r>
        <w:rPr>
          <w:b/>
          <w:bCs/>
        </w:rPr>
        <w:t>active</w:t>
      </w:r>
      <w:r>
        <w:t xml:space="preserve"> during a simulation.  Sites outside the region of interest are considered inactive.  Also some sites within the region may be inactive because they represent locations where forests do not grow (for example, bodies of water, urban areas).  See Figure 3.</w:t>
      </w:r>
    </w:p>
    <w:p w:rsidR="00C0282B" w:rsidRDefault="00C03A29">
      <w:pPr>
        <w:pStyle w:val="textbody"/>
        <w:spacing w:after="0"/>
      </w:pPr>
      <w:r>
        <w:rPr>
          <w:noProof/>
          <w:lang w:eastAsia="en-US"/>
        </w:rPr>
        <w:lastRenderedPageBreak/>
        <w:pict>
          <v:group id="_x0000_s1298" style="position:absolute;left:0;text-align:left;margin-left:0;margin-top:0;width:6in;height:270pt;z-index:251656704;mso-position-horizontal:center;mso-position-horizontal-relative:margin" coordorigin="1800,1440" coordsize="8640,5400" o:allowoverlap="f">
            <o:lock v:ext="edit" aspectratio="t"/>
            <v:shape id="_x0000_s1299" type="#_x0000_t75" style="position:absolute;left:1800;top:1440;width:8640;height:5400" o:preferrelative="f">
              <v:fill o:detectmouseclick="t"/>
              <v:path o:extrusionok="t" o:connecttype="none"/>
              <o:lock v:ext="edit" text="t"/>
            </v:shape>
            <v:rect id="_x0000_s1300" style="position:absolute;left:2527;top:1800;width:5400;height:4320" fillcolor="#9f9"/>
            <v:rect id="_x0000_s1301" style="position:absolute;left:2527;top:1800;width:180;height:180"/>
            <v:rect id="_x0000_s1302" style="position:absolute;left:2707;top:1800;width:180;height:180"/>
            <v:rect id="_x0000_s1303" style="position:absolute;left:2887;top:1800;width:180;height:180"/>
            <v:rect id="_x0000_s1304" style="position:absolute;left:3067;top:1800;width:180;height:180"/>
            <v:rect id="_x0000_s1305" style="position:absolute;left:3247;top:1800;width:180;height:180"/>
            <v:rect id="_x0000_s1306" style="position:absolute;left:3427;top:1800;width:180;height:180"/>
            <v:rect id="_x0000_s1307" style="position:absolute;left:3607;top:1800;width:180;height:180"/>
            <v:rect id="_x0000_s1308" style="position:absolute;left:3787;top:1800;width:180;height:180"/>
            <v:rect id="_x0000_s1309" style="position:absolute;left:3967;top:1800;width:180;height:180"/>
            <v:rect id="_x0000_s1310" style="position:absolute;left:4147;top:1800;width:180;height:180"/>
            <v:rect id="_x0000_s1311" style="position:absolute;left:4327;top:1800;width:180;height:180"/>
            <v:rect id="_x0000_s1312" style="position:absolute;left:4507;top:1800;width:180;height:180"/>
            <v:rect id="_x0000_s1313" style="position:absolute;left:4687;top:1800;width:180;height:180"/>
            <v:rect id="_x0000_s1314" style="position:absolute;left:4867;top:1800;width:180;height:180"/>
            <v:rect id="_x0000_s1315" style="position:absolute;left:5047;top:1800;width:180;height:180"/>
            <v:rect id="_x0000_s1316" style="position:absolute;left:5227;top:1800;width:180;height:180"/>
            <v:rect id="_x0000_s1317" style="position:absolute;left:5407;top:1800;width:180;height:180"/>
            <v:rect id="_x0000_s1318" style="position:absolute;left:5587;top:1800;width:180;height:180"/>
            <v:rect id="_x0000_s1319" style="position:absolute;left:5767;top:1800;width:180;height:180"/>
            <v:rect id="_x0000_s1320" style="position:absolute;left:5947;top:1800;width:180;height:180"/>
            <v:rect id="_x0000_s1321" style="position:absolute;left:6127;top:1800;width:180;height:180"/>
            <v:rect id="_x0000_s1322" style="position:absolute;left:6307;top:1800;width:180;height:180"/>
            <v:rect id="_x0000_s1323" style="position:absolute;left:6487;top:1800;width:180;height:180"/>
            <v:rect id="_x0000_s1324" style="position:absolute;left:6667;top:1800;width:180;height:180"/>
            <v:rect id="_x0000_s1325" style="position:absolute;left:6847;top:1800;width:180;height:180"/>
            <v:rect id="_x0000_s1326" style="position:absolute;left:7027;top:1800;width:180;height:180"/>
            <v:rect id="_x0000_s1327" style="position:absolute;left:7207;top:1800;width:180;height:180"/>
            <v:rect id="_x0000_s1328" style="position:absolute;left:7387;top:1800;width:180;height:180"/>
            <v:rect id="_x0000_s1329" style="position:absolute;left:7567;top:1800;width:180;height:180"/>
            <v:rect id="_x0000_s1330" style="position:absolute;left:7747;top:1800;width:180;height:180"/>
            <v:rect id="_x0000_s1331" style="position:absolute;left:2527;top:1980;width:180;height:180"/>
            <v:rect id="_x0000_s1332" style="position:absolute;left:2707;top:1980;width:180;height:180"/>
            <v:rect id="_x0000_s1333" style="position:absolute;left:2887;top:1980;width:180;height:180"/>
            <v:rect id="_x0000_s1334" style="position:absolute;left:3067;top:1980;width:180;height:180"/>
            <v:rect id="_x0000_s1335" style="position:absolute;left:3247;top:1980;width:180;height:180"/>
            <v:rect id="_x0000_s1336" style="position:absolute;left:3427;top:1980;width:180;height:180"/>
            <v:rect id="_x0000_s1337" style="position:absolute;left:3607;top:1980;width:180;height:180"/>
            <v:rect id="_x0000_s1338" style="position:absolute;left:3787;top:1980;width:180;height:180"/>
            <v:rect id="_x0000_s1339" style="position:absolute;left:3967;top:1980;width:180;height:180"/>
            <v:rect id="_x0000_s1340" style="position:absolute;left:4147;top:1980;width:180;height:180"/>
            <v:rect id="_x0000_s1341" style="position:absolute;left:4327;top:1980;width:180;height:180"/>
            <v:rect id="_x0000_s1342" style="position:absolute;left:4507;top:1980;width:180;height:180"/>
            <v:rect id="_x0000_s1343" style="position:absolute;left:4687;top:1980;width:180;height:180"/>
            <v:rect id="_x0000_s1344" style="position:absolute;left:4867;top:1980;width:180;height:180"/>
            <v:rect id="_x0000_s1345" style="position:absolute;left:5047;top:1980;width:180;height:180"/>
            <v:rect id="_x0000_s1346" style="position:absolute;left:5227;top:1980;width:180;height:180"/>
            <v:rect id="_x0000_s1347" style="position:absolute;left:5407;top:1980;width:180;height:180"/>
            <v:rect id="_x0000_s1348" style="position:absolute;left:5587;top:1980;width:180;height:180"/>
            <v:rect id="_x0000_s1349" style="position:absolute;left:5767;top:1980;width:180;height:180"/>
            <v:rect id="_x0000_s1350" style="position:absolute;left:5947;top:1980;width:180;height:180"/>
            <v:rect id="_x0000_s1351" style="position:absolute;left:6127;top:1980;width:180;height:180"/>
            <v:rect id="_x0000_s1352" style="position:absolute;left:6307;top:1980;width:180;height:180"/>
            <v:rect id="_x0000_s1353" style="position:absolute;left:6487;top:1980;width:180;height:180"/>
            <v:rect id="_x0000_s1354" style="position:absolute;left:6667;top:1980;width:180;height:180"/>
            <v:rect id="_x0000_s1355" style="position:absolute;left:6847;top:1980;width:180;height:180"/>
            <v:rect id="_x0000_s1356" style="position:absolute;left:7027;top:1980;width:180;height:180"/>
            <v:rect id="_x0000_s1357" style="position:absolute;left:7207;top:1980;width:180;height:180"/>
            <v:rect id="_x0000_s1358" style="position:absolute;left:7387;top:1980;width:180;height:180"/>
            <v:rect id="_x0000_s1359" style="position:absolute;left:7567;top:1980;width:180;height:180"/>
            <v:rect id="_x0000_s1360" style="position:absolute;left:7747;top:1980;width:180;height:180"/>
            <v:rect id="_x0000_s1361" style="position:absolute;left:2527;top:2160;width:180;height:180"/>
            <v:rect id="_x0000_s1362" style="position:absolute;left:2707;top:2160;width:180;height:180"/>
            <v:rect id="_x0000_s1363" style="position:absolute;left:2887;top:2160;width:180;height:180"/>
            <v:rect id="_x0000_s1364" style="position:absolute;left:3067;top:2160;width:180;height:180"/>
            <v:rect id="_x0000_s1365" style="position:absolute;left:3247;top:2160;width:180;height:180"/>
            <v:rect id="_x0000_s1366" style="position:absolute;left:3427;top:2160;width:180;height:180"/>
            <v:rect id="_x0000_s1367" style="position:absolute;left:3607;top:2160;width:180;height:180" filled="f" fillcolor="gray"/>
            <v:rect id="_x0000_s1368" style="position:absolute;left:3787;top:2160;width:180;height:180"/>
            <v:rect id="_x0000_s1369" style="position:absolute;left:3967;top:2160;width:180;height:180"/>
            <v:rect id="_x0000_s1370" style="position:absolute;left:4147;top:2160;width:180;height:180"/>
            <v:rect id="_x0000_s1371" style="position:absolute;left:4327;top:2160;width:180;height:180"/>
            <v:rect id="_x0000_s1372" style="position:absolute;left:4507;top:2160;width:180;height:180"/>
            <v:rect id="_x0000_s1373" style="position:absolute;left:4687;top:2160;width:180;height:180"/>
            <v:rect id="_x0000_s1374" style="position:absolute;left:4867;top:2160;width:180;height:180"/>
            <v:rect id="_x0000_s1375" style="position:absolute;left:5047;top:2160;width:180;height:180" filled="f" fillcolor="gray"/>
            <v:rect id="_x0000_s1376" style="position:absolute;left:5227;top:2160;width:180;height:180" filled="f" fillcolor="gray"/>
            <v:rect id="_x0000_s1377" style="position:absolute;left:5407;top:2160;width:180;height:180" filled="f" fillcolor="gray"/>
            <v:rect id="_x0000_s1378" style="position:absolute;left:5587;top:2160;width:180;height:180"/>
            <v:rect id="_x0000_s1379" style="position:absolute;left:5767;top:2160;width:180;height:180"/>
            <v:rect id="_x0000_s1380" style="position:absolute;left:5947;top:2160;width:180;height:180"/>
            <v:rect id="_x0000_s1381" style="position:absolute;left:6127;top:2160;width:180;height:180"/>
            <v:rect id="_x0000_s1382" style="position:absolute;left:6307;top:2160;width:180;height:180"/>
            <v:rect id="_x0000_s1383" style="position:absolute;left:6487;top:2160;width:180;height:180"/>
            <v:rect id="_x0000_s1384" style="position:absolute;left:6667;top:2160;width:180;height:180"/>
            <v:rect id="_x0000_s1385" style="position:absolute;left:6847;top:2160;width:180;height:180"/>
            <v:rect id="_x0000_s1386" style="position:absolute;left:7027;top:2160;width:180;height:180"/>
            <v:rect id="_x0000_s1387" style="position:absolute;left:7207;top:2160;width:180;height:180"/>
            <v:rect id="_x0000_s1388" style="position:absolute;left:7387;top:2160;width:180;height:180"/>
            <v:rect id="_x0000_s1389" style="position:absolute;left:7567;top:2160;width:180;height:180"/>
            <v:rect id="_x0000_s1390" style="position:absolute;left:7747;top:2160;width:180;height:180"/>
            <v:rect id="_x0000_s1391" style="position:absolute;left:2527;top:2340;width:180;height:180"/>
            <v:rect id="_x0000_s1392" style="position:absolute;left:2707;top:2340;width:180;height:180"/>
            <v:rect id="_x0000_s1393" style="position:absolute;left:2887;top:2340;width:180;height:180"/>
            <v:rect id="_x0000_s1394" style="position:absolute;left:3067;top:2340;width:180;height:180"/>
            <v:rect id="_x0000_s1395" style="position:absolute;left:3247;top:2340;width:180;height:180"/>
            <v:rect id="_x0000_s1396" style="position:absolute;left:3427;top:2340;width:180;height:180" filled="f" fillcolor="gray"/>
            <v:rect id="_x0000_s1397" style="position:absolute;left:3607;top:2340;width:180;height:180" filled="f" fillcolor="gray"/>
            <v:rect id="_x0000_s1398" style="position:absolute;left:3787;top:2340;width:180;height:180" filled="f" fillcolor="gray"/>
            <v:rect id="_x0000_s1399" style="position:absolute;left:3967;top:2340;width:180;height:180" filled="f" fillcolor="gray"/>
            <v:rect id="_x0000_s1400" style="position:absolute;left:4147;top:2340;width:180;height:180" filled="f" fillcolor="gray"/>
            <v:rect id="_x0000_s1401" style="position:absolute;left:4327;top:2340;width:180;height:180" filled="f" fillcolor="gray"/>
            <v:rect id="_x0000_s1402" style="position:absolute;left:4507;top:2340;width:180;height:180" filled="f" fillcolor="gray"/>
            <v:rect id="_x0000_s1403" style="position:absolute;left:4687;top:2340;width:180;height:180" filled="f" fillcolor="gray"/>
            <v:rect id="_x0000_s1404" style="position:absolute;left:4867;top:2340;width:180;height:180" filled="f" fillcolor="gray"/>
            <v:rect id="_x0000_s1405" style="position:absolute;left:5047;top:2340;width:180;height:180" filled="f" fillcolor="gray"/>
            <v:rect id="_x0000_s1406" style="position:absolute;left:5227;top:2340;width:180;height:180" filled="f" fillcolor="gray"/>
            <v:rect id="_x0000_s1407" style="position:absolute;left:5407;top:2340;width:180;height:180" filled="f" fillcolor="gray"/>
            <v:rect id="_x0000_s1408" style="position:absolute;left:5587;top:2340;width:180;height:180" filled="f" fillcolor="gray"/>
            <v:rect id="_x0000_s1409" style="position:absolute;left:5767;top:2340;width:180;height:180"/>
            <v:rect id="_x0000_s1410" style="position:absolute;left:5947;top:2340;width:180;height:180"/>
            <v:rect id="_x0000_s1411" style="position:absolute;left:6127;top:2340;width:180;height:180"/>
            <v:rect id="_x0000_s1412" style="position:absolute;left:6307;top:2340;width:180;height:180"/>
            <v:rect id="_x0000_s1413" style="position:absolute;left:6487;top:2340;width:180;height:180"/>
            <v:rect id="_x0000_s1414" style="position:absolute;left:6667;top:2340;width:180;height:180"/>
            <v:rect id="_x0000_s1415" style="position:absolute;left:6847;top:2340;width:180;height:180"/>
            <v:rect id="_x0000_s1416" style="position:absolute;left:7027;top:2340;width:180;height:180"/>
            <v:rect id="_x0000_s1417" style="position:absolute;left:7207;top:2340;width:180;height:180"/>
            <v:rect id="_x0000_s1418" style="position:absolute;left:7387;top:2340;width:180;height:180"/>
            <v:rect id="_x0000_s1419" style="position:absolute;left:7567;top:2340;width:180;height:180"/>
            <v:rect id="_x0000_s1420" style="position:absolute;left:7747;top:2340;width:180;height:180"/>
            <v:rect id="_x0000_s1421" style="position:absolute;left:2527;top:2520;width:180;height:180"/>
            <v:rect id="_x0000_s1422" style="position:absolute;left:2707;top:2520;width:180;height:180"/>
            <v:rect id="_x0000_s1423" style="position:absolute;left:2887;top:2520;width:180;height:180"/>
            <v:rect id="_x0000_s1424" style="position:absolute;left:3067;top:2520;width:180;height:180"/>
            <v:rect id="_x0000_s1425" style="position:absolute;left:3247;top:2520;width:180;height:180"/>
            <v:rect id="_x0000_s1426" style="position:absolute;left:3427;top:2520;width:180;height:180" filled="f" fillcolor="gray"/>
            <v:rect id="_x0000_s1427" style="position:absolute;left:3607;top:2520;width:180;height:180" filled="f" fillcolor="gray"/>
            <v:rect id="_x0000_s1428" style="position:absolute;left:3787;top:2520;width:180;height:180" filled="f" fillcolor="gray"/>
            <v:rect id="_x0000_s1429" style="position:absolute;left:3967;top:2520;width:180;height:180" filled="f" fillcolor="gray"/>
            <v:rect id="_x0000_s1430" style="position:absolute;left:4147;top:2520;width:180;height:180" filled="f" fillcolor="gray"/>
            <v:rect id="_x0000_s1431" style="position:absolute;left:4327;top:2520;width:180;height:180" filled="f" fillcolor="gray"/>
            <v:rect id="_x0000_s1432" style="position:absolute;left:4507;top:2520;width:180;height:180" filled="f" fillcolor="#969696"/>
            <v:rect id="_x0000_s1433" style="position:absolute;left:4687;top:2520;width:180;height:180" filled="f" fillcolor="#969696"/>
            <v:rect id="_x0000_s1434" style="position:absolute;left:4867;top:2520;width:180;height:180" filled="f" fillcolor="#969696"/>
            <v:rect id="_x0000_s1435" style="position:absolute;left:5047;top:2520;width:180;height:180" filled="f" fillcolor="#969696"/>
            <v:rect id="_x0000_s1436" style="position:absolute;left:5227;top:2520;width:180;height:180" filled="f" fillcolor="#969696"/>
            <v:rect id="_x0000_s1437" style="position:absolute;left:5407;top:2520;width:180;height:180" filled="f" fillcolor="#969696"/>
            <v:rect id="_x0000_s1438" style="position:absolute;left:5587;top:2520;width:180;height:180" filled="f" fillcolor="gray"/>
            <v:rect id="_x0000_s1439" style="position:absolute;left:5767;top:2520;width:180;height:180"/>
            <v:rect id="_x0000_s1440" style="position:absolute;left:5947;top:2520;width:180;height:180"/>
            <v:rect id="_x0000_s1441" style="position:absolute;left:6127;top:2520;width:180;height:180"/>
            <v:rect id="_x0000_s1442" style="position:absolute;left:6307;top:2520;width:180;height:180"/>
            <v:rect id="_x0000_s1443" style="position:absolute;left:6487;top:2520;width:180;height:180"/>
            <v:rect id="_x0000_s1444" style="position:absolute;left:6667;top:2520;width:180;height:180"/>
            <v:rect id="_x0000_s1445" style="position:absolute;left:6847;top:2520;width:180;height:180"/>
            <v:rect id="_x0000_s1446" style="position:absolute;left:7027;top:2520;width:180;height:180"/>
            <v:rect id="_x0000_s1447" style="position:absolute;left:7207;top:2520;width:180;height:180"/>
            <v:rect id="_x0000_s1448" style="position:absolute;left:7387;top:2520;width:180;height:180"/>
            <v:rect id="_x0000_s1449" style="position:absolute;left:7567;top:2520;width:180;height:180"/>
            <v:rect id="_x0000_s1450" style="position:absolute;left:7747;top:2520;width:180;height:180"/>
            <v:rect id="_x0000_s1451" style="position:absolute;left:2527;top:2700;width:180;height:180"/>
            <v:rect id="_x0000_s1452" style="position:absolute;left:2707;top:2700;width:180;height:180"/>
            <v:rect id="_x0000_s1453" style="position:absolute;left:2887;top:2700;width:180;height:180"/>
            <v:rect id="_x0000_s1454" style="position:absolute;left:3067;top:2700;width:180;height:180"/>
            <v:rect id="_x0000_s1455" style="position:absolute;left:3247;top:2700;width:180;height:180"/>
            <v:rect id="_x0000_s1456" style="position:absolute;left:3427;top:2700;width:180;height:180" filled="f" fillcolor="gray"/>
            <v:rect id="_x0000_s1457" style="position:absolute;left:3607;top:2700;width:180;height:180" filled="f" fillcolor="#969696"/>
            <v:rect id="_x0000_s1458" style="position:absolute;left:3787;top:2700;width:180;height:180" filled="f" fillcolor="#969696"/>
            <v:rect id="_x0000_s1459" style="position:absolute;left:3967;top:2700;width:180;height:180" filled="f" fillcolor="#969696"/>
            <v:rect id="_x0000_s1460" style="position:absolute;left:4147;top:2700;width:180;height:180" filled="f" fillcolor="#969696"/>
            <v:rect id="_x0000_s1461" style="position:absolute;left:4327;top:2700;width:180;height:180" filled="f" fillcolor="#969696"/>
            <v:rect id="_x0000_s1462" style="position:absolute;left:4507;top:2700;width:180;height:180" filled="f" fillcolor="#969696"/>
            <v:rect id="_x0000_s1463" style="position:absolute;left:4687;top:2700;width:180;height:180" filled="f" fillcolor="#969696"/>
            <v:rect id="_x0000_s1464" style="position:absolute;left:4867;top:2700;width:180;height:180" filled="f" fillcolor="#969696"/>
            <v:rect id="_x0000_s1465" style="position:absolute;left:5047;top:2700;width:180;height:180" filled="f" fillcolor="#969696"/>
            <v:rect id="_x0000_s1466" style="position:absolute;left:5227;top:2700;width:180;height:180" filled="f" fillcolor="#969696"/>
            <v:rect id="_x0000_s1467" style="position:absolute;left:5407;top:2700;width:180;height:180" filled="f" fillcolor="#969696"/>
            <v:rect id="_x0000_s1468" style="position:absolute;left:5587;top:2700;width:180;height:180" filled="f" fillcolor="gray"/>
            <v:rect id="_x0000_s1469" style="position:absolute;left:5767;top:2700;width:180;height:180"/>
            <v:rect id="_x0000_s1470" style="position:absolute;left:5947;top:2700;width:180;height:180"/>
            <v:rect id="_x0000_s1471" style="position:absolute;left:6127;top:2700;width:180;height:180"/>
            <v:rect id="_x0000_s1472" style="position:absolute;left:6307;top:2700;width:180;height:180"/>
            <v:rect id="_x0000_s1473" style="position:absolute;left:6487;top:2700;width:180;height:180"/>
            <v:rect id="_x0000_s1474" style="position:absolute;left:6667;top:2700;width:180;height:180"/>
            <v:rect id="_x0000_s1475" style="position:absolute;left:6847;top:2700;width:180;height:180"/>
            <v:rect id="_x0000_s1476" style="position:absolute;left:7027;top:2700;width:180;height:180"/>
            <v:rect id="_x0000_s1477" style="position:absolute;left:7207;top:2700;width:180;height:180"/>
            <v:rect id="_x0000_s1478" style="position:absolute;left:7387;top:2700;width:180;height:180"/>
            <v:rect id="_x0000_s1479" style="position:absolute;left:7567;top:2700;width:180;height:180"/>
            <v:rect id="_x0000_s1480" style="position:absolute;left:7747;top:2700;width:180;height:180"/>
            <v:rect id="_x0000_s1481" style="position:absolute;left:2527;top:2880;width:180;height:180"/>
            <v:rect id="_x0000_s1482" style="position:absolute;left:2707;top:2880;width:180;height:180"/>
            <v:rect id="_x0000_s1483" style="position:absolute;left:2887;top:2880;width:180;height:180"/>
            <v:rect id="_x0000_s1484" style="position:absolute;left:3067;top:2880;width:180;height:180" filled="f" fillcolor="gray"/>
            <v:rect id="_x0000_s1485" style="position:absolute;left:3247;top:2880;width:180;height:180" filled="f" fillcolor="gray"/>
            <v:rect id="_x0000_s1486" style="position:absolute;left:3427;top:2880;width:180;height:180" filled="f" fillcolor="gray"/>
            <v:rect id="_x0000_s1487" style="position:absolute;left:3607;top:2880;width:180;height:180" filled="f" fillcolor="#969696"/>
            <v:rect id="_x0000_s1488" style="position:absolute;left:3787;top:2880;width:180;height:180" filled="f" fillcolor="#969696"/>
            <v:rect id="_x0000_s1489" style="position:absolute;left:3967;top:2880;width:180;height:180" filled="f" fillcolor="#969696"/>
            <v:rect id="_x0000_s1490" style="position:absolute;left:4147;top:2880;width:180;height:180" filled="f" fillcolor="#969696"/>
            <v:rect id="_x0000_s1491" style="position:absolute;left:4327;top:2880;width:180;height:180" filled="f" fillcolor="#969696"/>
            <v:rect id="_x0000_s1492" style="position:absolute;left:4507;top:2880;width:180;height:180" filled="f" fillcolor="#969696"/>
            <v:rect id="_x0000_s1493" style="position:absolute;left:4687;top:2880;width:180;height:180" filled="f" fillcolor="#969696"/>
            <v:rect id="_x0000_s1494" style="position:absolute;left:4867;top:2880;width:180;height:180" filled="f" fillcolor="#969696"/>
            <v:rect id="_x0000_s1495" style="position:absolute;left:5047;top:2880;width:180;height:180" filled="f" fillcolor="#969696"/>
            <v:rect id="_x0000_s1496" style="position:absolute;left:5227;top:2880;width:180;height:180" filled="f" fillcolor="#969696"/>
            <v:rect id="_x0000_s1497" style="position:absolute;left:5407;top:2880;width:180;height:180" filled="f" fillcolor="#969696"/>
            <v:rect id="_x0000_s1498" style="position:absolute;left:5587;top:2880;width:180;height:180" filled="f" fillcolor="#969696"/>
            <v:rect id="_x0000_s1499" style="position:absolute;left:5767;top:2880;width:180;height:180" filled="f" fillcolor="gray"/>
            <v:rect id="_x0000_s1500" style="position:absolute;left:5947;top:2880;width:180;height:180"/>
            <v:rect id="_x0000_s1501" style="position:absolute;left:6127;top:2880;width:180;height:180"/>
            <v:rect id="_x0000_s1502" style="position:absolute;left:6307;top:2880;width:180;height:180"/>
            <v:rect id="_x0000_s1503" style="position:absolute;left:6487;top:2880;width:180;height:180"/>
            <v:rect id="_x0000_s1504" style="position:absolute;left:6667;top:2880;width:180;height:180"/>
            <v:rect id="_x0000_s1505" style="position:absolute;left:6847;top:2880;width:180;height:180"/>
            <v:rect id="_x0000_s1506" style="position:absolute;left:7027;top:2880;width:180;height:180"/>
            <v:rect id="_x0000_s1507" style="position:absolute;left:7207;top:2880;width:180;height:180"/>
            <v:rect id="_x0000_s1508" style="position:absolute;left:7387;top:2880;width:180;height:180"/>
            <v:rect id="_x0000_s1509" style="position:absolute;left:7567;top:2880;width:180;height:180"/>
            <v:rect id="_x0000_s1510" style="position:absolute;left:7747;top:2880;width:180;height:180"/>
            <v:rect id="_x0000_s1511" style="position:absolute;left:2527;top:3060;width:180;height:180"/>
            <v:rect id="_x0000_s1512" style="position:absolute;left:2707;top:3060;width:180;height:180"/>
            <v:rect id="_x0000_s1513" style="position:absolute;left:2887;top:3060;width:180;height:180" filled="f" fillcolor="gray"/>
            <v:rect id="_x0000_s1514" style="position:absolute;left:3067;top:3060;width:180;height:180" filled="f" fillcolor="gray"/>
            <v:rect id="_x0000_s1515" style="position:absolute;left:3247;top:3060;width:180;height:180" filled="f" fillcolor="gray"/>
            <v:rect id="_x0000_s1516" style="position:absolute;left:3427;top:3060;width:180;height:180" filled="f" fillcolor="gray"/>
            <v:rect id="_x0000_s1517" style="position:absolute;left:3607;top:3060;width:180;height:180" filled="f" fillcolor="gray"/>
            <v:rect id="_x0000_s1518" style="position:absolute;left:3787;top:3060;width:180;height:180" filled="f" fillcolor="gray"/>
            <v:rect id="_x0000_s1519" style="position:absolute;left:3967;top:3060;width:180;height:180" filled="f" fillcolor="gray"/>
            <v:rect id="_x0000_s1520" style="position:absolute;left:4147;top:3060;width:180;height:180" filled="f" fillcolor="gray"/>
            <v:rect id="_x0000_s1521" style="position:absolute;left:4327;top:3060;width:180;height:180" filled="f" fillcolor="#969696"/>
            <v:rect id="_x0000_s1522" style="position:absolute;left:4507;top:3060;width:180;height:180" filled="f" fillcolor="#969696"/>
            <v:rect id="_x0000_s1523" style="position:absolute;left:4687;top:3060;width:180;height:180" filled="f" fillcolor="#969696"/>
            <v:rect id="_x0000_s1524" style="position:absolute;left:4867;top:3060;width:180;height:180" filled="f" fillcolor="#969696"/>
            <v:rect id="_x0000_s1525" style="position:absolute;left:5047;top:3060;width:180;height:180" filled="f" fillcolor="#969696"/>
            <v:rect id="_x0000_s1526" style="position:absolute;left:5227;top:3060;width:180;height:180" filled="f" fillcolor="#969696"/>
            <v:rect id="_x0000_s1527" style="position:absolute;left:5407;top:3060;width:180;height:180" filled="f" fillcolor="#969696"/>
            <v:rect id="_x0000_s1528" style="position:absolute;left:5587;top:3060;width:180;height:180" filled="f" fillcolor="#969696"/>
            <v:rect id="_x0000_s1529" style="position:absolute;left:5767;top:3060;width:180;height:180" filled="f" fillcolor="#969696"/>
            <v:rect id="_x0000_s1530" style="position:absolute;left:5947;top:3060;width:180;height:180" filled="f" fillcolor="gray"/>
            <v:rect id="_x0000_s1531" style="position:absolute;left:6127;top:3060;width:180;height:180"/>
            <v:rect id="_x0000_s1532" style="position:absolute;left:6307;top:3060;width:180;height:180"/>
            <v:rect id="_x0000_s1533" style="position:absolute;left:6487;top:3060;width:180;height:180"/>
            <v:rect id="_x0000_s1534" style="position:absolute;left:6667;top:3060;width:180;height:180"/>
            <v:rect id="_x0000_s1535" style="position:absolute;left:6847;top:3060;width:180;height:180"/>
            <v:rect id="_x0000_s1536" style="position:absolute;left:7027;top:3060;width:180;height:180"/>
            <v:rect id="_x0000_s1537" style="position:absolute;left:7207;top:3060;width:180;height:180"/>
            <v:rect id="_x0000_s1538" style="position:absolute;left:7387;top:3060;width:180;height:180"/>
            <v:rect id="_x0000_s1539" style="position:absolute;left:7567;top:3060;width:180;height:180"/>
            <v:rect id="_x0000_s1540" style="position:absolute;left:7747;top:3060;width:180;height:180"/>
            <v:rect id="_x0000_s1541" style="position:absolute;left:2527;top:3240;width:180;height:180"/>
            <v:rect id="_x0000_s1542" style="position:absolute;left:2707;top:3240;width:180;height:180" filled="f" fillcolor="gray"/>
            <v:rect id="_x0000_s1543" style="position:absolute;left:2887;top:3240;width:180;height:180" filled="f" fillcolor="gray"/>
            <v:rect id="_x0000_s1544" style="position:absolute;left:3067;top:3240;width:180;height:180" filled="f" fillcolor="gray"/>
            <v:rect id="_x0000_s1545" style="position:absolute;left:3247;top:3240;width:180;height:180" filled="f" fillcolor="gray"/>
            <v:rect id="_x0000_s1546" style="position:absolute;left:3427;top:3240;width:180;height:180" filled="f" fillcolor="gray"/>
            <v:rect id="_x0000_s1547" style="position:absolute;left:3607;top:3240;width:180;height:180" filled="f" fillcolor="gray"/>
            <v:rect id="_x0000_s1548" style="position:absolute;left:3787;top:3240;width:180;height:180" filled="f" fillcolor="gray"/>
            <v:rect id="_x0000_s1549" style="position:absolute;left:3967;top:3240;width:180;height:180" filled="f" fillcolor="#9f9"/>
            <v:rect id="_x0000_s1550" style="position:absolute;left:4147;top:3240;width:180;height:180" filled="f" fillcolor="#9f9"/>
            <v:rect id="_x0000_s1551" style="position:absolute;left:4327;top:3240;width:180;height:180" filled="f" fillcolor="#9f9"/>
            <v:rect id="_x0000_s1552" style="position:absolute;left:4507;top:3240;width:180;height:180" filled="f" fillcolor="#9f9"/>
            <v:rect id="_x0000_s1553" style="position:absolute;left:4687;top:3240;width:180;height:180" filled="f" fillcolor="#9f9"/>
            <v:rect id="_x0000_s1554" style="position:absolute;left:4867;top:3240;width:180;height:180" filled="f" fillcolor="gray"/>
            <v:rect id="_x0000_s1555" style="position:absolute;left:5047;top:3240;width:180;height:180" filled="f" fillcolor="gray"/>
            <v:rect id="_x0000_s1556" style="position:absolute;left:5227;top:3240;width:180;height:180" filled="f" fillcolor="gray"/>
            <v:rect id="_x0000_s1557" style="position:absolute;left:5407;top:3240;width:180;height:180" filled="f"/>
            <v:rect id="_x0000_s1558" style="position:absolute;left:5587;top:3240;width:180;height:180" filled="f"/>
            <v:rect id="_x0000_s1559" style="position:absolute;left:5767;top:3240;width:180;height:180" filled="f"/>
            <v:rect id="_x0000_s1560" style="position:absolute;left:5947;top:3240;width:180;height:180" filled="f" fillcolor="gray"/>
            <v:rect id="_x0000_s1561" style="position:absolute;left:6127;top:3240;width:180;height:180" filled="f" fillcolor="gray"/>
            <v:rect id="_x0000_s1562" style="position:absolute;left:6307;top:3240;width:180;height:180" filled="f" fillcolor="gray"/>
            <v:rect id="_x0000_s1563" style="position:absolute;left:6487;top:3240;width:180;height:180" filled="f" fillcolor="gray"/>
            <v:rect id="_x0000_s1564" style="position:absolute;left:6667;top:3240;width:180;height:180" filled="f" fillcolor="gray"/>
            <v:rect id="_x0000_s1565" style="position:absolute;left:6847;top:3240;width:180;height:180" filled="f" fillcolor="gray"/>
            <v:rect id="_x0000_s1566" style="position:absolute;left:7027;top:3240;width:180;height:180"/>
            <v:rect id="_x0000_s1567" style="position:absolute;left:7207;top:3240;width:180;height:180"/>
            <v:rect id="_x0000_s1568" style="position:absolute;left:7387;top:3240;width:180;height:180"/>
            <v:rect id="_x0000_s1569" style="position:absolute;left:7567;top:3240;width:180;height:180"/>
            <v:rect id="_x0000_s1570" style="position:absolute;left:7747;top:3240;width:180;height:180"/>
            <v:rect id="_x0000_s1571" style="position:absolute;left:2527;top:3420;width:180;height:180"/>
            <v:rect id="_x0000_s1572" style="position:absolute;left:2707;top:3420;width:180;height:180"/>
            <v:rect id="_x0000_s1573" style="position:absolute;left:2887;top:3420;width:180;height:180" filled="f" fillcolor="gray"/>
            <v:rect id="_x0000_s1574" style="position:absolute;left:3067;top:3420;width:180;height:180" filled="f" fillcolor="gray"/>
            <v:rect id="_x0000_s1575" style="position:absolute;left:3247;top:3420;width:180;height:180" filled="f" fillcolor="gray"/>
            <v:rect id="_x0000_s1576" style="position:absolute;left:3427;top:3420;width:180;height:180" filled="f" fillcolor="gray"/>
            <v:rect id="_x0000_s1577" style="position:absolute;left:3607;top:3420;width:180;height:180" filled="f" fillcolor="gray"/>
            <v:rect id="_x0000_s1578" style="position:absolute;left:3787;top:3420;width:180;height:180" filled="f" fillcolor="gray"/>
            <v:rect id="_x0000_s1579" style="position:absolute;left:3967;top:3420;width:180;height:180" filled="f" fillcolor="#9f9"/>
            <v:rect id="_x0000_s1580" style="position:absolute;left:4147;top:3420;width:180;height:180" filled="f" fillcolor="#9f9"/>
            <v:rect id="_x0000_s1581" style="position:absolute;left:4327;top:3420;width:180;height:180" filled="f" fillcolor="#9f9"/>
            <v:rect id="_x0000_s1582" style="position:absolute;left:4507;top:3420;width:180;height:180" filled="f" fillcolor="#9f9"/>
            <v:rect id="_x0000_s1583" style="position:absolute;left:4687;top:3420;width:180;height:180" filled="f" fillcolor="#9f9"/>
            <v:rect id="_x0000_s1584" style="position:absolute;left:4867;top:3420;width:180;height:180" filled="f"/>
            <v:rect id="_x0000_s1585" style="position:absolute;left:5047;top:3420;width:180;height:180" filled="f"/>
            <v:rect id="_x0000_s1586" style="position:absolute;left:5227;top:3420;width:180;height:180" filled="f"/>
            <v:rect id="_x0000_s1587" style="position:absolute;left:5407;top:3420;width:180;height:180" filled="f" fillcolor="gray"/>
            <v:rect id="_x0000_s1588" style="position:absolute;left:5587;top:3420;width:180;height:180" filled="f"/>
            <v:rect id="_x0000_s1589" style="position:absolute;left:5767;top:3420;width:180;height:180" filled="f"/>
            <v:rect id="_x0000_s1590" style="position:absolute;left:5947;top:3420;width:180;height:180" filled="f"/>
            <v:rect id="_x0000_s1591" style="position:absolute;left:6127;top:3420;width:180;height:180" filled="f"/>
            <v:rect id="_x0000_s1592" style="position:absolute;left:6307;top:3420;width:180;height:180" filled="f"/>
            <v:rect id="_x0000_s1593" style="position:absolute;left:6487;top:3420;width:180;height:180" filled="f"/>
            <v:rect id="_x0000_s1594" style="position:absolute;left:6667;top:3420;width:180;height:180" filled="f"/>
            <v:rect id="_x0000_s1595" style="position:absolute;left:6847;top:3420;width:180;height:180" filled="f" fillcolor="gray"/>
            <v:rect id="_x0000_s1596" style="position:absolute;left:7027;top:3420;width:180;height:180"/>
            <v:rect id="_x0000_s1597" style="position:absolute;left:7207;top:3420;width:180;height:180"/>
            <v:rect id="_x0000_s1598" style="position:absolute;left:7387;top:3420;width:180;height:180"/>
            <v:rect id="_x0000_s1599" style="position:absolute;left:7567;top:3420;width:180;height:180"/>
            <v:rect id="_x0000_s1600" style="position:absolute;left:7747;top:3420;width:180;height:180"/>
            <v:rect id="_x0000_s1601" style="position:absolute;left:2527;top:3600;width:180;height:180"/>
            <v:rect id="_x0000_s1602" style="position:absolute;left:2707;top:3600;width:180;height:180"/>
            <v:rect id="_x0000_s1603" style="position:absolute;left:2887;top:3600;width:180;height:180"/>
            <v:rect id="_x0000_s1604" style="position:absolute;left:3067;top:3600;width:180;height:180" filled="f" fillcolor="gray"/>
            <v:rect id="_x0000_s1605" style="position:absolute;left:3247;top:3600;width:180;height:180" filled="f" fillcolor="gray"/>
            <v:rect id="_x0000_s1606" style="position:absolute;left:3427;top:3600;width:180;height:180" filled="f" fillcolor="gray"/>
            <v:rect id="_x0000_s1607" style="position:absolute;left:3607;top:3600;width:180;height:180" filled="f" fillcolor="gray"/>
            <v:rect id="_x0000_s1608" style="position:absolute;left:3787;top:3600;width:180;height:180" filled="f" fillcolor="gray"/>
            <v:rect id="_x0000_s1609" style="position:absolute;left:3967;top:3600;width:180;height:180" filled="f" fillcolor="#9f9"/>
            <v:rect id="_x0000_s1610" style="position:absolute;left:4147;top:3600;width:180;height:180" filled="f" fillcolor="#9f9"/>
            <v:rect id="_x0000_s1611" style="position:absolute;left:4327;top:3600;width:180;height:180" filled="f" fillcolor="#9f9"/>
            <v:rect id="_x0000_s1612" style="position:absolute;left:4507;top:3600;width:180;height:180" filled="f" fillcolor="#9f9"/>
            <v:rect id="_x0000_s1613" style="position:absolute;left:4687;top:3600;width:180;height:180" filled="f" fillcolor="#9f9"/>
            <v:rect id="_x0000_s1614" style="position:absolute;left:4867;top:3600;width:180;height:180" filled="f"/>
            <v:rect id="_x0000_s1615" style="position:absolute;left:5047;top:3600;width:180;height:180" filled="f"/>
            <v:rect id="_x0000_s1616" style="position:absolute;left:5227;top:3600;width:180;height:180" filled="f"/>
            <v:rect id="_x0000_s1617" style="position:absolute;left:5407;top:3600;width:180;height:180" filled="f" fillcolor="gray"/>
            <v:rect id="_x0000_s1618" style="position:absolute;left:5587;top:3600;width:180;height:180" filled="f"/>
            <v:rect id="_x0000_s1619" style="position:absolute;left:5767;top:3600;width:180;height:180" fillcolor="#0cf"/>
            <v:rect id="_x0000_s1620" style="position:absolute;left:5947;top:3600;width:180;height:180" fillcolor="#0cf"/>
            <v:rect id="_x0000_s1621" style="position:absolute;left:6127;top:3600;width:180;height:180" fillcolor="#0cf"/>
            <v:rect id="_x0000_s1622" style="position:absolute;left:6307;top:3600;width:180;height:180" filled="f"/>
            <v:rect id="_x0000_s1623" style="position:absolute;left:6487;top:3600;width:180;height:180" filled="f"/>
            <v:rect id="_x0000_s1624" style="position:absolute;left:6667;top:3600;width:180;height:180" filled="f"/>
            <v:rect id="_x0000_s1625" style="position:absolute;left:6847;top:3600;width:180;height:180" filled="f" fillcolor="gray"/>
            <v:rect id="_x0000_s1626" style="position:absolute;left:7027;top:3600;width:180;height:180"/>
            <v:rect id="_x0000_s1627" style="position:absolute;left:7207;top:3600;width:180;height:180"/>
            <v:rect id="_x0000_s1628" style="position:absolute;left:7387;top:3600;width:180;height:180"/>
            <v:rect id="_x0000_s1629" style="position:absolute;left:7567;top:3600;width:180;height:180"/>
            <v:rect id="_x0000_s1630" style="position:absolute;left:7747;top:3600;width:180;height:180"/>
            <v:rect id="_x0000_s1631" style="position:absolute;left:2527;top:3780;width:180;height:180"/>
            <v:rect id="_x0000_s1632" style="position:absolute;left:2707;top:3780;width:180;height:180"/>
            <v:rect id="_x0000_s1633" style="position:absolute;left:2887;top:3780;width:180;height:180"/>
            <v:rect id="_x0000_s1634" style="position:absolute;left:3067;top:3780;width:180;height:180"/>
            <v:rect id="_x0000_s1635" style="position:absolute;left:3247;top:3780;width:180;height:180" filled="f" fillcolor="gray"/>
            <v:rect id="_x0000_s1636" style="position:absolute;left:3427;top:3780;width:180;height:180" filled="f" fillcolor="gray"/>
            <v:rect id="_x0000_s1637" style="position:absolute;left:3607;top:3780;width:180;height:180" filled="f" fillcolor="gray"/>
            <v:rect id="_x0000_s1638" style="position:absolute;left:3787;top:3780;width:180;height:180" filled="f" fillcolor="gray"/>
            <v:rect id="_x0000_s1639" style="position:absolute;left:3967;top:3780;width:180;height:180" filled="f" fillcolor="#9f9"/>
            <v:rect id="_x0000_s1640" style="position:absolute;left:4147;top:3780;width:180;height:180" filled="f" fillcolor="#9f9"/>
            <v:rect id="_x0000_s1641" style="position:absolute;left:4327;top:3780;width:180;height:180" filled="f" fillcolor="#9f9"/>
            <v:rect id="_x0000_s1642" style="position:absolute;left:4507;top:3780;width:180;height:180" filled="f" fillcolor="#9f9"/>
            <v:rect id="_x0000_s1643" style="position:absolute;left:4687;top:3780;width:180;height:180" filled="f" fillcolor="#9f9"/>
            <v:rect id="_x0000_s1644" style="position:absolute;left:4867;top:3780;width:180;height:180" filled="f"/>
            <v:rect id="_x0000_s1645" style="position:absolute;left:5047;top:3780;width:180;height:180" filled="f"/>
            <v:rect id="_x0000_s1646" style="position:absolute;left:5227;top:3780;width:180;height:180" filled="f"/>
            <v:rect id="_x0000_s1647" style="position:absolute;left:5407;top:3780;width:180;height:180" filled="f" fillcolor="gray"/>
            <v:rect id="_x0000_s1648" style="position:absolute;left:5587;top:3780;width:180;height:180" fillcolor="#0cf"/>
            <v:rect id="_x0000_s1649" style="position:absolute;left:5767;top:3780;width:180;height:180" fillcolor="#0cf"/>
            <v:rect id="_x0000_s1650" style="position:absolute;left:5947;top:3780;width:180;height:180" fillcolor="#0cf"/>
            <v:rect id="_x0000_s1651" style="position:absolute;left:6127;top:3780;width:180;height:180" fillcolor="#0cf"/>
            <v:rect id="_x0000_s1652" style="position:absolute;left:6307;top:3780;width:180;height:180" filled="f"/>
            <v:rect id="_x0000_s1653" style="position:absolute;left:6487;top:3780;width:180;height:180" filled="f"/>
            <v:rect id="_x0000_s1654" style="position:absolute;left:6667;top:3780;width:180;height:180" filled="f"/>
            <v:rect id="_x0000_s1655" style="position:absolute;left:6847;top:3780;width:180;height:180" filled="f" fillcolor="gray"/>
            <v:rect id="_x0000_s1656" style="position:absolute;left:7027;top:3780;width:180;height:180"/>
            <v:rect id="_x0000_s1657" style="position:absolute;left:7207;top:3780;width:180;height:180"/>
            <v:rect id="_x0000_s1658" style="position:absolute;left:7387;top:3780;width:180;height:180"/>
            <v:rect id="_x0000_s1659" style="position:absolute;left:7567;top:3780;width:180;height:180"/>
            <v:rect id="_x0000_s1660" style="position:absolute;left:7747;top:3780;width:180;height:180"/>
            <v:rect id="_x0000_s1661" style="position:absolute;left:2527;top:3960;width:180;height:180"/>
            <v:rect id="_x0000_s1662" style="position:absolute;left:2707;top:3960;width:180;height:180"/>
            <v:rect id="_x0000_s1663" style="position:absolute;left:2887;top:3960;width:180;height:180"/>
            <v:rect id="_x0000_s1664" style="position:absolute;left:3067;top:3960;width:180;height:180"/>
            <v:rect id="_x0000_s1665" style="position:absolute;left:3247;top:3960;width:180;height:180" filled="f" fillcolor="gray"/>
            <v:rect id="_x0000_s1666" style="position:absolute;left:3427;top:3960;width:180;height:180" filled="f" fillcolor="gray"/>
            <v:rect id="_x0000_s1667" style="position:absolute;left:3607;top:3960;width:180;height:180" filled="f" fillcolor="gray"/>
            <v:rect id="_x0000_s1668" style="position:absolute;left:3787;top:3960;width:180;height:180" filled="f"/>
            <v:rect id="_x0000_s1669" style="position:absolute;left:3967;top:3960;width:180;height:180" filled="f" fillcolor="#9f9"/>
            <v:rect id="_x0000_s1670" style="position:absolute;left:4147;top:3960;width:180;height:180" filled="f"/>
            <v:rect id="_x0000_s1671" style="position:absolute;left:4327;top:3960;width:180;height:180" filled="f" fillcolor="#9f9"/>
            <v:rect id="_x0000_s1672" style="position:absolute;left:4507;top:3960;width:180;height:180" filled="f" fillcolor="#9f9"/>
            <v:rect id="_x0000_s1673" style="position:absolute;left:4687;top:3960;width:180;height:180" filled="f" fillcolor="#9f9"/>
            <v:rect id="_x0000_s1674" style="position:absolute;left:4867;top:3960;width:180;height:180" filled="f"/>
            <v:rect id="_x0000_s1675" style="position:absolute;left:5047;top:3960;width:180;height:180" filled="f"/>
            <v:rect id="_x0000_s1676" style="position:absolute;left:5227;top:3960;width:180;height:180" filled="f" fillcolor="gray"/>
            <v:rect id="_x0000_s1677" style="position:absolute;left:5407;top:3960;width:180;height:180" filled="f"/>
            <v:rect id="_x0000_s1678" style="position:absolute;left:5587;top:3960;width:180;height:180" fillcolor="#0cf"/>
            <v:rect id="_x0000_s1679" style="position:absolute;left:5767;top:3960;width:180;height:180" fillcolor="#0cf"/>
            <v:rect id="_x0000_s1680" style="position:absolute;left:5947;top:3960;width:180;height:180" fillcolor="#0cf"/>
            <v:rect id="_x0000_s1681" style="position:absolute;left:6127;top:3960;width:180;height:180" fillcolor="#0cf"/>
            <v:rect id="_x0000_s1682" style="position:absolute;left:6307;top:3960;width:180;height:180" filled="f"/>
            <v:rect id="_x0000_s1683" style="position:absolute;left:6487;top:3960;width:180;height:180" filled="f"/>
            <v:rect id="_x0000_s1684" style="position:absolute;left:6667;top:3960;width:180;height:180" filled="f"/>
            <v:rect id="_x0000_s1685" style="position:absolute;left:6847;top:3960;width:180;height:180" filled="f" fillcolor="gray"/>
            <v:rect id="_x0000_s1686" style="position:absolute;left:7027;top:3960;width:180;height:180"/>
            <v:rect id="_x0000_s1687" style="position:absolute;left:7207;top:3960;width:180;height:180"/>
            <v:rect id="_x0000_s1688" style="position:absolute;left:7387;top:3960;width:180;height:180"/>
            <v:rect id="_x0000_s1689" style="position:absolute;left:7567;top:3960;width:180;height:180"/>
            <v:rect id="_x0000_s1690" style="position:absolute;left:7747;top:3960;width:180;height:180"/>
            <v:rect id="_x0000_s1691" style="position:absolute;left:2527;top:4140;width:180;height:180"/>
            <v:rect id="_x0000_s1692" style="position:absolute;left:2707;top:4140;width:180;height:180"/>
            <v:rect id="_x0000_s1693" style="position:absolute;left:2887;top:4140;width:180;height:180"/>
            <v:rect id="_x0000_s1694" style="position:absolute;left:3067;top:4140;width:180;height:180"/>
            <v:rect id="_x0000_s1695" style="position:absolute;left:3247;top:4140;width:180;height:180"/>
            <v:rect id="_x0000_s1696" style="position:absolute;left:3427;top:4140;width:180;height:180" filled="f" fillcolor="gray"/>
            <v:rect id="_x0000_s1697" style="position:absolute;left:3607;top:4140;width:180;height:180" filled="f" fillcolor="gray"/>
            <v:rect id="_x0000_s1698" style="position:absolute;left:3787;top:4140;width:180;height:180" filled="f"/>
            <v:rect id="_x0000_s1699" style="position:absolute;left:3967;top:4140;width:180;height:180" filled="f" fillcolor="#9f9"/>
            <v:rect id="_x0000_s1700" style="position:absolute;left:4147;top:4140;width:180;height:180" filled="f" fillcolor="#9f9"/>
            <v:rect id="_x0000_s1701" style="position:absolute;left:4327;top:4140;width:180;height:180" filled="f" fillcolor="#9f9"/>
            <v:rect id="_x0000_s1702" style="position:absolute;left:4507;top:4140;width:180;height:180" filled="f" fillcolor="#9f9"/>
            <v:rect id="_x0000_s1703" style="position:absolute;left:4687;top:4140;width:180;height:180" filled="f" fillcolor="#9f9"/>
            <v:rect id="_x0000_s1704" style="position:absolute;left:4867;top:4140;width:180;height:180" filled="f"/>
            <v:rect id="_x0000_s1705" style="position:absolute;left:5047;top:4140;width:180;height:180" filled="f"/>
            <v:rect id="_x0000_s1706" style="position:absolute;left:5227;top:4140;width:180;height:180" filled="f" fillcolor="gray"/>
            <v:rect id="_x0000_s1707" style="position:absolute;left:5407;top:4140;width:180;height:180" filled="f"/>
            <v:rect id="_x0000_s1708" style="position:absolute;left:5587;top:4140;width:180;height:180" filled="f"/>
            <v:rect id="_x0000_s1709" style="position:absolute;left:5767;top:4140;width:180;height:180" fillcolor="#0cf"/>
            <v:rect id="_x0000_s1710" style="position:absolute;left:5947;top:4140;width:180;height:180" fillcolor="#0cf"/>
            <v:rect id="_x0000_s1711" style="position:absolute;left:6127;top:4140;width:180;height:180" filled="f"/>
            <v:rect id="_x0000_s1712" style="position:absolute;left:6307;top:4140;width:180;height:180" filled="f"/>
            <v:rect id="_x0000_s1713" style="position:absolute;left:6487;top:4140;width:180;height:180" filled="f"/>
            <v:rect id="_x0000_s1714" style="position:absolute;left:6667;top:4140;width:180;height:180" filled="f"/>
            <v:rect id="_x0000_s1715" style="position:absolute;left:6847;top:4140;width:180;height:180" filled="f" fillcolor="gray"/>
            <v:rect id="_x0000_s1716" style="position:absolute;left:7027;top:4140;width:180;height:180" filled="f" fillcolor="gray"/>
            <v:rect id="_x0000_s1717" style="position:absolute;left:7207;top:4140;width:180;height:180"/>
            <v:rect id="_x0000_s1718" style="position:absolute;left:7387;top:4140;width:180;height:180"/>
            <v:rect id="_x0000_s1719" style="position:absolute;left:7567;top:4140;width:180;height:180"/>
            <v:rect id="_x0000_s1720" style="position:absolute;left:7747;top:4140;width:180;height:180"/>
            <v:rect id="_x0000_s1721" style="position:absolute;left:2527;top:4320;width:180;height:180"/>
            <v:rect id="_x0000_s1722" style="position:absolute;left:2707;top:4320;width:180;height:180"/>
            <v:rect id="_x0000_s1723" style="position:absolute;left:2887;top:4320;width:180;height:180"/>
            <v:rect id="_x0000_s1724" style="position:absolute;left:3067;top:4320;width:180;height:180"/>
            <v:rect id="_x0000_s1725" style="position:absolute;left:3247;top:4320;width:180;height:180"/>
            <v:rect id="_x0000_s1726" style="position:absolute;left:3427;top:4320;width:180;height:180" filled="f" fillcolor="gray"/>
            <v:rect id="_x0000_s1727" style="position:absolute;left:3607;top:4320;width:180;height:180" filled="f" fillcolor="gray"/>
            <v:rect id="_x0000_s1728" style="position:absolute;left:3787;top:4320;width:180;height:180" filled="f" fillcolor="gray"/>
            <v:rect id="_x0000_s1729" style="position:absolute;left:3967;top:4320;width:180;height:180" filled="f" fillcolor="#9f9"/>
            <v:rect id="_x0000_s1730" style="position:absolute;left:4147;top:4320;width:180;height:180" filled="f" fillcolor="#9f9"/>
            <v:rect id="_x0000_s1731" style="position:absolute;left:4327;top:4320;width:180;height:180" filled="f" fillcolor="#9f9"/>
            <v:rect id="_x0000_s1732" style="position:absolute;left:4507;top:4320;width:180;height:180" filled="f" fillcolor="#9f9"/>
            <v:rect id="_x0000_s1733" style="position:absolute;left:4687;top:4320;width:180;height:180" filled="f" fillcolor="#9f9"/>
            <v:rect id="_x0000_s1734" style="position:absolute;left:4867;top:4320;width:180;height:180" filled="f" fillcolor="gray"/>
            <v:rect id="_x0000_s1735" style="position:absolute;left:5047;top:4320;width:180;height:180" filled="f"/>
            <v:rect id="_x0000_s1736" style="position:absolute;left:5227;top:4320;width:180;height:180" filled="f" fillcolor="gray"/>
            <v:rect id="_x0000_s1737" style="position:absolute;left:5407;top:4320;width:180;height:180" filled="f"/>
            <v:rect id="_x0000_s1738" style="position:absolute;left:5587;top:4320;width:180;height:180" filled="f"/>
            <v:rect id="_x0000_s1739" style="position:absolute;left:5767;top:4320;width:180;height:180" fillcolor="#0cf"/>
            <v:rect id="_x0000_s1740" style="position:absolute;left:5947;top:4320;width:180;height:180" fillcolor="#0cf"/>
            <v:rect id="_x0000_s1741" style="position:absolute;left:6127;top:4320;width:180;height:180" filled="f"/>
            <v:rect id="_x0000_s1742" style="position:absolute;left:6307;top:4320;width:180;height:180" filled="f"/>
            <v:rect id="_x0000_s1743" style="position:absolute;left:6487;top:4320;width:180;height:180" filled="f"/>
            <v:rect id="_x0000_s1744" style="position:absolute;left:6667;top:4320;width:180;height:180" filled="f"/>
            <v:rect id="_x0000_s1745" style="position:absolute;left:6847;top:4320;width:180;height:180" filled="f"/>
            <v:rect id="_x0000_s1746" style="position:absolute;left:7027;top:4320;width:180;height:180" filled="f" fillcolor="gray"/>
            <v:rect id="_x0000_s1747" style="position:absolute;left:7207;top:4320;width:180;height:180" filled="f" fillcolor="gray"/>
            <v:rect id="_x0000_s1748" style="position:absolute;left:7387;top:4320;width:180;height:180"/>
            <v:rect id="_x0000_s1749" style="position:absolute;left:7567;top:4320;width:180;height:180"/>
            <v:rect id="_x0000_s1750" style="position:absolute;left:7747;top:4320;width:180;height:180"/>
            <v:rect id="_x0000_s1751" style="position:absolute;left:2527;top:4500;width:180;height:180"/>
            <v:rect id="_x0000_s1752" style="position:absolute;left:2707;top:4500;width:180;height:180"/>
            <v:rect id="_x0000_s1753" style="position:absolute;left:2887;top:4500;width:180;height:180"/>
            <v:rect id="_x0000_s1754" style="position:absolute;left:3067;top:4500;width:180;height:180"/>
            <v:rect id="_x0000_s1755" style="position:absolute;left:3247;top:4500;width:180;height:180"/>
            <v:rect id="_x0000_s1756" style="position:absolute;left:3427;top:4500;width:180;height:180"/>
            <v:rect id="_x0000_s1757" style="position:absolute;left:3607;top:4500;width:180;height:180" filled="f" fillcolor="gray"/>
            <v:rect id="_x0000_s1758" style="position:absolute;left:3787;top:4500;width:180;height:180" filled="f" fillcolor="gray"/>
            <v:rect id="_x0000_s1759" style="position:absolute;left:3967;top:4500;width:180;height:180" filled="f" fillcolor="#9f9"/>
            <v:rect id="_x0000_s1760" style="position:absolute;left:4147;top:4500;width:180;height:180" filled="f" fillcolor="#9f9"/>
            <v:rect id="_x0000_s1761" style="position:absolute;left:4327;top:4500;width:180;height:180" filled="f" fillcolor="#9f9"/>
            <v:rect id="_x0000_s1762" style="position:absolute;left:4507;top:4500;width:180;height:180" filled="f" fillcolor="#9f9"/>
            <v:rect id="_x0000_s1763" style="position:absolute;left:4687;top:4500;width:180;height:180" filled="f" fillcolor="#9f9"/>
            <v:rect id="_x0000_s1764" style="position:absolute;left:4867;top:4500;width:180;height:180" filled="f" fillcolor="gray"/>
            <v:rect id="_x0000_s1765" style="position:absolute;left:5047;top:4500;width:180;height:180" filled="f" fillcolor="gray"/>
            <v:rect id="_x0000_s1766" style="position:absolute;left:5227;top:4500;width:180;height:180" filled="f" fillcolor="gray"/>
            <v:rect id="_x0000_s1767" style="position:absolute;left:5407;top:4500;width:180;height:180" filled="f" fillcolor="gray"/>
            <v:rect id="_x0000_s1768" style="position:absolute;left:5587;top:4500;width:180;height:180" filled="f"/>
            <v:rect id="_x0000_s1769" style="position:absolute;left:5767;top:4500;width:180;height:180" filled="f"/>
            <v:rect id="_x0000_s1770" style="position:absolute;left:5947;top:4500;width:180;height:180" fillcolor="#0cf"/>
            <v:rect id="_x0000_s1771" style="position:absolute;left:6127;top:4500;width:180;height:180" filled="f"/>
            <v:rect id="_x0000_s1772" style="position:absolute;left:6307;top:4500;width:180;height:180" filled="f" fillcolor="gray"/>
            <v:rect id="_x0000_s1773" style="position:absolute;left:6487;top:4500;width:180;height:180" filled="f"/>
            <v:rect id="_x0000_s1774" style="position:absolute;left:6667;top:4500;width:180;height:180" filled="f"/>
            <v:rect id="_x0000_s1775" style="position:absolute;left:6847;top:4500;width:180;height:180" filled="f"/>
            <v:rect id="_x0000_s1776" style="position:absolute;left:7027;top:4500;width:180;height:180" filled="f" fillcolor="gray"/>
            <v:rect id="_x0000_s1777" style="position:absolute;left:7207;top:4500;width:180;height:180" filled="f" fillcolor="gray"/>
            <v:rect id="_x0000_s1778" style="position:absolute;left:7387;top:4500;width:180;height:180"/>
            <v:rect id="_x0000_s1779" style="position:absolute;left:7567;top:4500;width:180;height:180"/>
            <v:rect id="_x0000_s1780" style="position:absolute;left:7747;top:4500;width:180;height:180"/>
            <v:rect id="_x0000_s1781" style="position:absolute;left:2527;top:4680;width:180;height:180"/>
            <v:rect id="_x0000_s1782" style="position:absolute;left:2707;top:4680;width:180;height:180"/>
            <v:rect id="_x0000_s1783" style="position:absolute;left:2887;top:4680;width:180;height:180"/>
            <v:rect id="_x0000_s1784" style="position:absolute;left:3067;top:4680;width:180;height:180"/>
            <v:rect id="_x0000_s1785" style="position:absolute;left:3247;top:4680;width:180;height:180"/>
            <v:rect id="_x0000_s1786" style="position:absolute;left:3427;top:4680;width:180;height:180"/>
            <v:rect id="_x0000_s1787" style="position:absolute;left:3607;top:4680;width:180;height:180" filled="f" fillcolor="gray"/>
            <v:rect id="_x0000_s1788" style="position:absolute;left:3787;top:4680;width:180;height:180" filled="f" fillcolor="gray"/>
            <v:rect id="_x0000_s1789" style="position:absolute;left:3967;top:4680;width:180;height:180" filled="f" fillcolor="#9f9"/>
            <v:rect id="_x0000_s1790" style="position:absolute;left:4147;top:4680;width:180;height:180" filled="f" fillcolor="#9f9"/>
            <v:rect id="_x0000_s1791" style="position:absolute;left:4327;top:4680;width:180;height:180" filled="f" fillcolor="#9f9"/>
            <v:rect id="_x0000_s1792" style="position:absolute;left:4507;top:4680;width:180;height:180" filled="f" fillcolor="#9f9"/>
            <v:rect id="_x0000_s1793" style="position:absolute;left:4687;top:4680;width:180;height:180" filled="f" fillcolor="#9f9"/>
            <v:rect id="_x0000_s1794" style="position:absolute;left:4867;top:4680;width:180;height:180" filled="f"/>
            <v:rect id="_x0000_s1795" style="position:absolute;left:5047;top:4680;width:180;height:180" filled="f"/>
            <v:rect id="_x0000_s1796" style="position:absolute;left:5227;top:4680;width:180;height:180" filled="f"/>
            <v:rect id="_x0000_s1797" style="position:absolute;left:5407;top:4680;width:180;height:180" filled="f"/>
            <v:rect id="_x0000_s1798" style="position:absolute;left:5587;top:4680;width:180;height:180" filled="f"/>
            <v:rect id="_x0000_s1799" style="position:absolute;left:5767;top:4680;width:180;height:180" filled="f"/>
            <v:rect id="_x0000_s1800" style="position:absolute;left:5947;top:4680;width:180;height:180" filled="f"/>
            <v:rect id="_x0000_s1801" style="position:absolute;left:6127;top:4680;width:180;height:180" filled="f"/>
            <v:rect id="_x0000_s1802" style="position:absolute;left:6307;top:4680;width:180;height:180" filled="f"/>
            <v:rect id="_x0000_s1803" style="position:absolute;left:6487;top:4680;width:180;height:180" filled="f" fillcolor="gray"/>
            <v:rect id="_x0000_s1804" style="position:absolute;left:6667;top:4680;width:180;height:180" filled="f" fillcolor="gray"/>
            <v:rect id="_x0000_s1805" style="position:absolute;left:6847;top:4680;width:180;height:180" filled="f" fillcolor="gray"/>
            <v:rect id="_x0000_s1806" style="position:absolute;left:7027;top:4680;width:180;height:180"/>
            <v:rect id="_x0000_s1807" style="position:absolute;left:7207;top:4680;width:180;height:180"/>
            <v:rect id="_x0000_s1808" style="position:absolute;left:7387;top:4680;width:180;height:180"/>
            <v:rect id="_x0000_s1809" style="position:absolute;left:7567;top:4680;width:180;height:180"/>
            <v:rect id="_x0000_s1810" style="position:absolute;left:7747;top:4680;width:180;height:180"/>
            <v:rect id="_x0000_s1811" style="position:absolute;left:2527;top:4860;width:180;height:180"/>
            <v:rect id="_x0000_s1812" style="position:absolute;left:2707;top:4860;width:180;height:180"/>
            <v:rect id="_x0000_s1813" style="position:absolute;left:2887;top:4860;width:180;height:180"/>
            <v:rect id="_x0000_s1814" style="position:absolute;left:3067;top:4860;width:180;height:180"/>
            <v:rect id="_x0000_s1815" style="position:absolute;left:3247;top:4860;width:180;height:180"/>
            <v:rect id="_x0000_s1816" style="position:absolute;left:3427;top:4860;width:180;height:180"/>
            <v:rect id="_x0000_s1817" style="position:absolute;left:3607;top:4860;width:180;height:180"/>
            <v:rect id="_x0000_s1818" style="position:absolute;left:3787;top:4860;width:180;height:180"/>
            <v:rect id="_x0000_s1819" style="position:absolute;left:3967;top:4860;width:180;height:180" filled="f" fillcolor="#9f9"/>
            <v:rect id="_x0000_s1820" style="position:absolute;left:4147;top:4860;width:180;height:180" filled="f" fillcolor="#9f9"/>
            <v:rect id="_x0000_s1821" style="position:absolute;left:4327;top:4860;width:180;height:180" filled="f" fillcolor="#9f9"/>
            <v:rect id="_x0000_s1822" style="position:absolute;left:4507;top:4860;width:180;height:180" filled="f" fillcolor="#9f9"/>
            <v:rect id="_x0000_s1823" style="position:absolute;left:4687;top:4860;width:180;height:180" filled="f" fillcolor="#9f9"/>
            <v:rect id="_x0000_s1824" style="position:absolute;left:4867;top:4860;width:180;height:180" filled="f"/>
            <v:rect id="_x0000_s1825" style="position:absolute;left:5047;top:4860;width:180;height:180" filled="f"/>
            <v:rect id="_x0000_s1826" style="position:absolute;left:5227;top:4860;width:180;height:180" filled="f"/>
            <v:rect id="_x0000_s1827" style="position:absolute;left:5407;top:4860;width:180;height:180" filled="f"/>
            <v:rect id="_x0000_s1828" style="position:absolute;left:5587;top:4860;width:180;height:180" filled="f"/>
            <v:rect id="_x0000_s1829" style="position:absolute;left:5767;top:4860;width:180;height:180" filled="f"/>
            <v:rect id="_x0000_s1830" style="position:absolute;left:5947;top:4860;width:180;height:180" filled="f" fillcolor="gray"/>
            <v:rect id="_x0000_s1831" style="position:absolute;left:6127;top:4860;width:180;height:180" filled="f" fillcolor="gray"/>
            <v:rect id="_x0000_s1832" style="position:absolute;left:6307;top:4860;width:180;height:180" filled="f" fillcolor="gray"/>
            <v:rect id="_x0000_s1833" style="position:absolute;left:6487;top:4860;width:180;height:180"/>
            <v:rect id="_x0000_s1834" style="position:absolute;left:6667;top:4860;width:180;height:180"/>
            <v:rect id="_x0000_s1835" style="position:absolute;left:6847;top:4860;width:180;height:180"/>
            <v:rect id="_x0000_s1836" style="position:absolute;left:7027;top:4860;width:180;height:180"/>
            <v:rect id="_x0000_s1837" style="position:absolute;left:7207;top:4860;width:180;height:180"/>
            <v:rect id="_x0000_s1838" style="position:absolute;left:7387;top:4860;width:180;height:180"/>
            <v:rect id="_x0000_s1839" style="position:absolute;left:7567;top:4860;width:180;height:180"/>
            <v:rect id="_x0000_s1840" style="position:absolute;left:7747;top:4860;width:180;height:180"/>
            <v:rect id="_x0000_s1841" style="position:absolute;left:2527;top:5040;width:180;height:180"/>
            <v:rect id="_x0000_s1842" style="position:absolute;left:2707;top:5040;width:180;height:180"/>
            <v:rect id="_x0000_s1843" style="position:absolute;left:2887;top:5040;width:180;height:180"/>
            <v:rect id="_x0000_s1844" style="position:absolute;left:3067;top:5040;width:180;height:180"/>
            <v:rect id="_x0000_s1845" style="position:absolute;left:3247;top:5040;width:180;height:180"/>
            <v:rect id="_x0000_s1846" style="position:absolute;left:3427;top:5040;width:180;height:180"/>
            <v:rect id="_x0000_s1847" style="position:absolute;left:3607;top:5040;width:180;height:180"/>
            <v:rect id="_x0000_s1848" style="position:absolute;left:3787;top:5040;width:180;height:180"/>
            <v:rect id="_x0000_s1849" style="position:absolute;left:3967;top:5040;width:180;height:180"/>
            <v:rect id="_x0000_s1850" style="position:absolute;left:4147;top:5040;width:180;height:180" filled="f" fillcolor="gray"/>
            <v:rect id="_x0000_s1851" style="position:absolute;left:4327;top:5040;width:180;height:180" filled="f"/>
            <v:rect id="_x0000_s1852" style="position:absolute;left:4507;top:5040;width:180;height:180" filled="f"/>
            <v:rect id="_x0000_s1853" style="position:absolute;left:4687;top:5040;width:180;height:180" filled="f"/>
            <v:rect id="_x0000_s1854" style="position:absolute;left:4867;top:5040;width:180;height:180" filled="f"/>
            <v:rect id="_x0000_s1855" style="position:absolute;left:5047;top:5040;width:180;height:180" filled="f"/>
            <v:rect id="_x0000_s1856" style="position:absolute;left:5227;top:5040;width:180;height:180" filled="f"/>
            <v:rect id="_x0000_s1857" style="position:absolute;left:5407;top:5040;width:180;height:180" filled="f"/>
            <v:rect id="_x0000_s1858" style="position:absolute;left:5587;top:5040;width:180;height:180" filled="f"/>
            <v:rect id="_x0000_s1859" style="position:absolute;left:5767;top:5040;width:180;height:180" filled="f"/>
            <v:rect id="_x0000_s1860" style="position:absolute;left:5947;top:5040;width:180;height:180" filled="f" fillcolor="gray"/>
            <v:rect id="_x0000_s1861" style="position:absolute;left:6127;top:5040;width:180;height:180" filled="f" fillcolor="gray"/>
            <v:rect id="_x0000_s1862" style="position:absolute;left:6307;top:5040;width:180;height:180"/>
            <v:rect id="_x0000_s1863" style="position:absolute;left:6487;top:5040;width:180;height:180"/>
            <v:rect id="_x0000_s1864" style="position:absolute;left:6667;top:5040;width:180;height:180"/>
            <v:rect id="_x0000_s1865" style="position:absolute;left:6847;top:5040;width:180;height:180"/>
            <v:rect id="_x0000_s1866" style="position:absolute;left:7027;top:5040;width:180;height:180"/>
            <v:rect id="_x0000_s1867" style="position:absolute;left:7207;top:5040;width:180;height:180"/>
            <v:rect id="_x0000_s1868" style="position:absolute;left:7387;top:5040;width:180;height:180"/>
            <v:rect id="_x0000_s1869" style="position:absolute;left:7567;top:5040;width:180;height:180"/>
            <v:rect id="_x0000_s1870" style="position:absolute;left:7747;top:5040;width:180;height:180"/>
            <v:rect id="_x0000_s1871" style="position:absolute;left:2527;top:5220;width:180;height:180"/>
            <v:rect id="_x0000_s1872" style="position:absolute;left:2707;top:5220;width:180;height:180"/>
            <v:rect id="_x0000_s1873" style="position:absolute;left:2887;top:5220;width:180;height:180"/>
            <v:rect id="_x0000_s1874" style="position:absolute;left:3067;top:5220;width:180;height:180"/>
            <v:rect id="_x0000_s1875" style="position:absolute;left:3247;top:5220;width:180;height:180"/>
            <v:rect id="_x0000_s1876" style="position:absolute;left:3427;top:5220;width:180;height:180"/>
            <v:rect id="_x0000_s1877" style="position:absolute;left:3607;top:5220;width:180;height:180"/>
            <v:rect id="_x0000_s1878" style="position:absolute;left:3787;top:5220;width:180;height:180"/>
            <v:rect id="_x0000_s1879" style="position:absolute;left:3967;top:5220;width:180;height:180"/>
            <v:rect id="_x0000_s1880" style="position:absolute;left:4147;top:5220;width:180;height:180" filled="f" fillcolor="gray"/>
            <v:rect id="_x0000_s1881" style="position:absolute;left:4327;top:5220;width:180;height:180" filled="f"/>
            <v:rect id="_x0000_s1882" style="position:absolute;left:4507;top:5220;width:180;height:180" filled="f"/>
            <v:rect id="_x0000_s1883" style="position:absolute;left:4687;top:5220;width:180;height:180" filled="f"/>
            <v:rect id="_x0000_s1884" style="position:absolute;left:4867;top:5220;width:180;height:180" filled="f"/>
            <v:rect id="_x0000_s1885" style="position:absolute;left:5047;top:5220;width:180;height:180" filled="f" fillcolor="gray"/>
            <v:rect id="_x0000_s1886" style="position:absolute;left:5227;top:5220;width:180;height:180" filled="f" fillcolor="gray"/>
            <v:rect id="_x0000_s1887" style="position:absolute;left:5407;top:5220;width:180;height:180" filled="f" fillcolor="gray"/>
            <v:rect id="_x0000_s1888" style="position:absolute;left:5587;top:5220;width:180;height:180" filled="f"/>
            <v:rect id="_x0000_s1889" style="position:absolute;left:5767;top:5220;width:180;height:180" filled="f"/>
            <v:rect id="_x0000_s1890" style="position:absolute;left:5947;top:5220;width:180;height:180" filled="f" fillcolor="gray"/>
            <v:rect id="_x0000_s1891" style="position:absolute;left:6127;top:5220;width:180;height:180"/>
            <v:rect id="_x0000_s1892" style="position:absolute;left:6307;top:5220;width:180;height:180"/>
            <v:rect id="_x0000_s1893" style="position:absolute;left:6487;top:5220;width:180;height:180"/>
            <v:rect id="_x0000_s1894" style="position:absolute;left:6667;top:5220;width:180;height:180"/>
            <v:rect id="_x0000_s1895" style="position:absolute;left:6847;top:5220;width:180;height:180"/>
            <v:rect id="_x0000_s1896" style="position:absolute;left:7027;top:5220;width:180;height:180"/>
            <v:rect id="_x0000_s1897" style="position:absolute;left:7207;top:5220;width:180;height:180"/>
            <v:rect id="_x0000_s1898" style="position:absolute;left:7387;top:5220;width:180;height:180"/>
            <v:rect id="_x0000_s1899" style="position:absolute;left:7567;top:5220;width:180;height:180"/>
            <v:rect id="_x0000_s1900" style="position:absolute;left:7747;top:5220;width:180;height:180"/>
            <v:rect id="_x0000_s1901" style="position:absolute;left:2527;top:5400;width:180;height:180"/>
            <v:rect id="_x0000_s1902" style="position:absolute;left:2707;top:5400;width:180;height:180"/>
            <v:rect id="_x0000_s1903" style="position:absolute;left:2887;top:5400;width:180;height:180"/>
            <v:rect id="_x0000_s1904" style="position:absolute;left:3067;top:5400;width:180;height:180"/>
            <v:rect id="_x0000_s1905" style="position:absolute;left:3247;top:5400;width:180;height:180"/>
            <v:rect id="_x0000_s1906" style="position:absolute;left:3427;top:5400;width:180;height:180"/>
            <v:rect id="_x0000_s1907" style="position:absolute;left:3607;top:5400;width:180;height:180"/>
            <v:rect id="_x0000_s1908" style="position:absolute;left:3787;top:5400;width:180;height:180"/>
            <v:rect id="_x0000_s1909" style="position:absolute;left:3967;top:5400;width:180;height:180"/>
            <v:rect id="_x0000_s1910" style="position:absolute;left:4147;top:5400;width:180;height:180"/>
            <v:rect id="_x0000_s1911" style="position:absolute;left:4327;top:5400;width:180;height:180" filled="f" fillcolor="gray"/>
            <v:rect id="_x0000_s1912" style="position:absolute;left:4507;top:5400;width:180;height:180" filled="f"/>
            <v:rect id="_x0000_s1913" style="position:absolute;left:4687;top:5400;width:180;height:180" filled="f"/>
            <v:rect id="_x0000_s1914" style="position:absolute;left:4867;top:5400;width:180;height:180" filled="f" fillcolor="gray"/>
            <v:rect id="_x0000_s1915" style="position:absolute;left:5047;top:5400;width:180;height:180"/>
            <v:rect id="_x0000_s1916" style="position:absolute;left:5227;top:5400;width:180;height:180"/>
            <v:rect id="_x0000_s1917" style="position:absolute;left:5407;top:5400;width:180;height:180"/>
            <v:rect id="_x0000_s1918" style="position:absolute;left:5587;top:5400;width:180;height:180" filled="f" fillcolor="gray"/>
            <v:rect id="_x0000_s1919" style="position:absolute;left:5767;top:5400;width:180;height:180" filled="f" fillcolor="gray"/>
            <v:rect id="_x0000_s1920" style="position:absolute;left:5947;top:5400;width:180;height:180" filled="f" fillcolor="gray"/>
            <v:rect id="_x0000_s1921" style="position:absolute;left:6127;top:5400;width:180;height:180"/>
            <v:rect id="_x0000_s1922" style="position:absolute;left:6307;top:5400;width:180;height:180"/>
            <v:rect id="_x0000_s1923" style="position:absolute;left:6487;top:5400;width:180;height:180"/>
            <v:rect id="_x0000_s1924" style="position:absolute;left:6667;top:5400;width:180;height:180"/>
            <v:rect id="_x0000_s1925" style="position:absolute;left:6847;top:5400;width:180;height:180"/>
            <v:rect id="_x0000_s1926" style="position:absolute;left:7027;top:5400;width:180;height:180"/>
            <v:rect id="_x0000_s1927" style="position:absolute;left:7207;top:5400;width:180;height:180"/>
            <v:rect id="_x0000_s1928" style="position:absolute;left:7387;top:5400;width:180;height:180"/>
            <v:rect id="_x0000_s1929" style="position:absolute;left:7567;top:5400;width:180;height:180"/>
            <v:rect id="_x0000_s1930" style="position:absolute;left:7747;top:5400;width:180;height:180"/>
            <v:rect id="_x0000_s1931" style="position:absolute;left:2527;top:5580;width:180;height:180"/>
            <v:rect id="_x0000_s1932" style="position:absolute;left:2707;top:5580;width:180;height:180"/>
            <v:rect id="_x0000_s1933" style="position:absolute;left:2887;top:5580;width:180;height:180"/>
            <v:rect id="_x0000_s1934" style="position:absolute;left:3067;top:5580;width:180;height:180"/>
            <v:rect id="_x0000_s1935" style="position:absolute;left:3247;top:5580;width:180;height:180"/>
            <v:rect id="_x0000_s1936" style="position:absolute;left:3427;top:5580;width:180;height:180"/>
            <v:rect id="_x0000_s1937" style="position:absolute;left:3607;top:5580;width:180;height:180"/>
            <v:rect id="_x0000_s1938" style="position:absolute;left:3787;top:5580;width:180;height:180"/>
            <v:rect id="_x0000_s1939" style="position:absolute;left:3967;top:5580;width:180;height:180"/>
            <v:rect id="_x0000_s1940" style="position:absolute;left:4147;top:5580;width:180;height:180"/>
            <v:rect id="_x0000_s1941" style="position:absolute;left:4327;top:5580;width:180;height:180" filled="f" fillcolor="gray"/>
            <v:rect id="_x0000_s1942" style="position:absolute;left:4507;top:5580;width:180;height:180" filled="f"/>
            <v:rect id="_x0000_s1943" style="position:absolute;left:4687;top:5580;width:180;height:180" filled="f" fillcolor="gray"/>
            <v:rect id="_x0000_s1944" style="position:absolute;left:4867;top:5580;width:180;height:180"/>
            <v:rect id="_x0000_s1945" style="position:absolute;left:5047;top:5580;width:180;height:180"/>
            <v:rect id="_x0000_s1946" style="position:absolute;left:5227;top:5580;width:180;height:180"/>
            <v:rect id="_x0000_s1947" style="position:absolute;left:5407;top:5580;width:180;height:180"/>
            <v:rect id="_x0000_s1948" style="position:absolute;left:5587;top:5580;width:180;height:180"/>
            <v:rect id="_x0000_s1949" style="position:absolute;left:5767;top:5580;width:180;height:180"/>
            <v:rect id="_x0000_s1950" style="position:absolute;left:5947;top:5580;width:180;height:180"/>
            <v:rect id="_x0000_s1951" style="position:absolute;left:6127;top:5580;width:180;height:180"/>
            <v:rect id="_x0000_s1952" style="position:absolute;left:6307;top:5580;width:180;height:180"/>
            <v:rect id="_x0000_s1953" style="position:absolute;left:6487;top:5580;width:180;height:180"/>
            <v:rect id="_x0000_s1954" style="position:absolute;left:6667;top:5580;width:180;height:180"/>
            <v:rect id="_x0000_s1955" style="position:absolute;left:6847;top:5580;width:180;height:180"/>
            <v:rect id="_x0000_s1956" style="position:absolute;left:7027;top:5580;width:180;height:180"/>
            <v:rect id="_x0000_s1957" style="position:absolute;left:7207;top:5580;width:180;height:180"/>
            <v:rect id="_x0000_s1958" style="position:absolute;left:7387;top:5580;width:180;height:180"/>
            <v:rect id="_x0000_s1959" style="position:absolute;left:7567;top:5580;width:180;height:180"/>
            <v:rect id="_x0000_s1960" style="position:absolute;left:7747;top:5580;width:180;height:180"/>
            <v:rect id="_x0000_s1961" style="position:absolute;left:2527;top:5760;width:180;height:180"/>
            <v:rect id="_x0000_s1962" style="position:absolute;left:2707;top:5760;width:180;height:180"/>
            <v:rect id="_x0000_s1963" style="position:absolute;left:2887;top:5760;width:180;height:180"/>
            <v:rect id="_x0000_s1964" style="position:absolute;left:3067;top:5760;width:180;height:180"/>
            <v:rect id="_x0000_s1965" style="position:absolute;left:3247;top:5760;width:180;height:180"/>
            <v:rect id="_x0000_s1966" style="position:absolute;left:3427;top:5760;width:180;height:180"/>
            <v:rect id="_x0000_s1967" style="position:absolute;left:3607;top:5760;width:180;height:180"/>
            <v:rect id="_x0000_s1968" style="position:absolute;left:3787;top:5760;width:180;height:180"/>
            <v:rect id="_x0000_s1969" style="position:absolute;left:3967;top:5760;width:180;height:180"/>
            <v:rect id="_x0000_s1970" style="position:absolute;left:4147;top:5760;width:180;height:180"/>
            <v:rect id="_x0000_s1971" style="position:absolute;left:4327;top:5760;width:180;height:180"/>
            <v:rect id="_x0000_s1972" style="position:absolute;left:4507;top:5760;width:180;height:180" filled="f" fillcolor="gray"/>
            <v:rect id="_x0000_s1973" style="position:absolute;left:4687;top:5760;width:180;height:180" filled="f" fillcolor="gray"/>
            <v:rect id="_x0000_s1974" style="position:absolute;left:4867;top:5760;width:180;height:180"/>
            <v:rect id="_x0000_s1975" style="position:absolute;left:5047;top:5760;width:180;height:180"/>
            <v:rect id="_x0000_s1976" style="position:absolute;left:5227;top:5760;width:180;height:180"/>
            <v:rect id="_x0000_s1977" style="position:absolute;left:5407;top:5760;width:180;height:180"/>
            <v:rect id="_x0000_s1978" style="position:absolute;left:5587;top:5760;width:180;height:180"/>
            <v:rect id="_x0000_s1979" style="position:absolute;left:5767;top:5760;width:180;height:180"/>
            <v:rect id="_x0000_s1980" style="position:absolute;left:5947;top:5760;width:180;height:180"/>
            <v:rect id="_x0000_s1981" style="position:absolute;left:6127;top:5760;width:180;height:180"/>
            <v:rect id="_x0000_s1982" style="position:absolute;left:6307;top:5760;width:180;height:180"/>
            <v:rect id="_x0000_s1983" style="position:absolute;left:6487;top:5760;width:180;height:180"/>
            <v:rect id="_x0000_s1984" style="position:absolute;left:6667;top:5760;width:180;height:180"/>
            <v:rect id="_x0000_s1985" style="position:absolute;left:6847;top:5760;width:180;height:180"/>
            <v:rect id="_x0000_s1986" style="position:absolute;left:7027;top:5760;width:180;height:180"/>
            <v:rect id="_x0000_s1987" style="position:absolute;left:7207;top:5760;width:180;height:180"/>
            <v:rect id="_x0000_s1988" style="position:absolute;left:7387;top:5760;width:180;height:180"/>
            <v:rect id="_x0000_s1989" style="position:absolute;left:7567;top:5760;width:180;height:180"/>
            <v:rect id="_x0000_s1990" style="position:absolute;left:7747;top:5760;width:180;height:180"/>
            <v:rect id="_x0000_s1991" style="position:absolute;left:2527;top:5940;width:180;height:180"/>
            <v:rect id="_x0000_s1992" style="position:absolute;left:2707;top:5940;width:180;height:180"/>
            <v:rect id="_x0000_s1993" style="position:absolute;left:2887;top:5940;width:180;height:180"/>
            <v:rect id="_x0000_s1994" style="position:absolute;left:3067;top:5940;width:180;height:180"/>
            <v:rect id="_x0000_s1995" style="position:absolute;left:3247;top:5940;width:180;height:180"/>
            <v:rect id="_x0000_s1996" style="position:absolute;left:3427;top:5940;width:180;height:180"/>
            <v:rect id="_x0000_s1997" style="position:absolute;left:3607;top:5940;width:180;height:180"/>
            <v:rect id="_x0000_s1998" style="position:absolute;left:3787;top:5940;width:180;height:180"/>
            <v:rect id="_x0000_s1999" style="position:absolute;left:3967;top:5940;width:180;height:180"/>
            <v:rect id="_x0000_s2000" style="position:absolute;left:4147;top:5940;width:180;height:180"/>
            <v:rect id="_x0000_s2001" style="position:absolute;left:4327;top:5940;width:180;height:180"/>
            <v:rect id="_x0000_s2002" style="position:absolute;left:4507;top:5940;width:180;height:180"/>
            <v:rect id="_x0000_s2003" style="position:absolute;left:4687;top:5940;width:180;height:180"/>
            <v:rect id="_x0000_s2004" style="position:absolute;left:4867;top:5940;width:180;height:180"/>
            <v:rect id="_x0000_s2005" style="position:absolute;left:5047;top:5940;width:180;height:180"/>
            <v:rect id="_x0000_s2006" style="position:absolute;left:5227;top:5940;width:180;height:180"/>
            <v:rect id="_x0000_s2007" style="position:absolute;left:5407;top:5940;width:180;height:180"/>
            <v:rect id="_x0000_s2008" style="position:absolute;left:5587;top:5940;width:180;height:180"/>
            <v:rect id="_x0000_s2009" style="position:absolute;left:5767;top:5940;width:180;height:180"/>
            <v:rect id="_x0000_s2010" style="position:absolute;left:5947;top:5940;width:180;height:180"/>
            <v:rect id="_x0000_s2011" style="position:absolute;left:6127;top:5940;width:180;height:180"/>
            <v:rect id="_x0000_s2012" style="position:absolute;left:6307;top:5940;width:180;height:180"/>
            <v:rect id="_x0000_s2013" style="position:absolute;left:6487;top:5940;width:180;height:180"/>
            <v:rect id="_x0000_s2014" style="position:absolute;left:6667;top:5940;width:180;height:180"/>
            <v:rect id="_x0000_s2015" style="position:absolute;left:6847;top:5940;width:180;height:180"/>
            <v:rect id="_x0000_s2016" style="position:absolute;left:7027;top:5940;width:180;height:180"/>
            <v:rect id="_x0000_s2017" style="position:absolute;left:7207;top:5940;width:180;height:180"/>
            <v:rect id="_x0000_s2018" style="position:absolute;left:7387;top:5940;width:180;height:180"/>
            <v:rect id="_x0000_s2019" style="position:absolute;left:7567;top:5940;width:180;height:180"/>
            <v:rect id="_x0000_s2020" style="position:absolute;left:7747;top:5940;width:180;height:180"/>
            <v:rect id="_x0000_s2021" style="position:absolute;left:8467;top:3060;width:180;height:180" fillcolor="#9f9"/>
            <v:rect id="_x0000_s2022" style="position:absolute;left:8467;top:3420;width:180;height:180"/>
            <v:rect id="_x0000_s2023" style="position:absolute;left:8467;top:3780;width:180;height:180" fillcolor="#0cf"/>
            <v:shape id="_x0000_s2024" type="#_x0000_t202" style="position:absolute;left:8827;top:2880;width:1260;height:1620" filled="f" stroked="f">
              <v:textbox style="mso-next-textbox:#_x0000_s2024" inset="0,,0">
                <w:txbxContent>
                  <w:p w:rsidR="00F24D27" w:rsidRDefault="00F24D27">
                    <w:pPr>
                      <w:spacing w:before="60"/>
                      <w:rPr>
                        <w:rFonts w:ascii="Arial" w:hAnsi="Arial" w:cs="Arial"/>
                        <w:sz w:val="20"/>
                        <w:szCs w:val="20"/>
                      </w:rPr>
                    </w:pPr>
                    <w:proofErr w:type="gramStart"/>
                    <w:r>
                      <w:rPr>
                        <w:rFonts w:ascii="Arial" w:hAnsi="Arial" w:cs="Arial"/>
                        <w:sz w:val="20"/>
                        <w:szCs w:val="20"/>
                      </w:rPr>
                      <w:t>active</w:t>
                    </w:r>
                    <w:proofErr w:type="gramEnd"/>
                  </w:p>
                  <w:p w:rsidR="00F24D27" w:rsidRDefault="00F24D27">
                    <w:pPr>
                      <w:spacing w:before="140"/>
                      <w:rPr>
                        <w:rFonts w:ascii="Arial" w:hAnsi="Arial" w:cs="Arial"/>
                        <w:sz w:val="20"/>
                        <w:szCs w:val="20"/>
                      </w:rPr>
                    </w:pPr>
                    <w:proofErr w:type="gramStart"/>
                    <w:r>
                      <w:rPr>
                        <w:rFonts w:ascii="Arial" w:hAnsi="Arial" w:cs="Arial"/>
                        <w:sz w:val="20"/>
                        <w:szCs w:val="20"/>
                      </w:rPr>
                      <w:t>inactive</w:t>
                    </w:r>
                    <w:proofErr w:type="gramEnd"/>
                  </w:p>
                  <w:p w:rsidR="00F24D27" w:rsidRDefault="00F24D27">
                    <w:pPr>
                      <w:spacing w:before="140"/>
                      <w:rPr>
                        <w:rFonts w:ascii="Arial" w:hAnsi="Arial" w:cs="Arial"/>
                        <w:sz w:val="20"/>
                        <w:szCs w:val="20"/>
                      </w:rPr>
                    </w:pPr>
                    <w:proofErr w:type="gramStart"/>
                    <w:r>
                      <w:rPr>
                        <w:rFonts w:ascii="Arial" w:hAnsi="Arial" w:cs="Arial"/>
                        <w:sz w:val="20"/>
                        <w:szCs w:val="20"/>
                      </w:rPr>
                      <w:t>water</w:t>
                    </w:r>
                    <w:proofErr w:type="gramEnd"/>
                    <w:r>
                      <w:rPr>
                        <w:rFonts w:ascii="Arial" w:hAnsi="Arial" w:cs="Arial"/>
                        <w:sz w:val="20"/>
                        <w:szCs w:val="20"/>
                      </w:rPr>
                      <w:br/>
                      <w:t>(in region,</w:t>
                    </w:r>
                    <w:r>
                      <w:rPr>
                        <w:rFonts w:ascii="Arial" w:hAnsi="Arial" w:cs="Arial"/>
                        <w:sz w:val="20"/>
                        <w:szCs w:val="20"/>
                      </w:rPr>
                      <w:br/>
                      <w:t xml:space="preserve"> but inactive)</w:t>
                    </w:r>
                  </w:p>
                </w:txbxContent>
              </v:textbox>
            </v:shape>
            <v:shape id="_x0000_s2025" type="#_x0000_t202" style="position:absolute;left:1800;top:6480;width:8640;height:360" filled="f" stroked="f">
              <v:textbox style="mso-next-textbox:#_x0000_s2025" inset=",0">
                <w:txbxContent>
                  <w:p w:rsidR="00F24D27" w:rsidRDefault="00F24D27">
                    <w:pPr>
                      <w:pStyle w:val="figurecaption"/>
                      <w:rPr>
                        <w:rFonts w:cs="Times New Roman"/>
                        <w:noProof/>
                      </w:rPr>
                    </w:pPr>
                    <w:bookmarkStart w:id="17" w:name="_Ref75417370"/>
                    <w:r>
                      <w:t>Figure 3</w:t>
                    </w:r>
                    <w:bookmarkEnd w:id="17"/>
                    <w:r>
                      <w:t xml:space="preserve"> – Region of interest on a landscape.</w:t>
                    </w:r>
                  </w:p>
                </w:txbxContent>
              </v:textbox>
            </v:shape>
            <w10:wrap type="topAndBottom" anchorx="margin"/>
          </v:group>
        </w:pict>
      </w:r>
    </w:p>
    <w:p w:rsidR="00C0282B" w:rsidRDefault="00C0282B">
      <w:pPr>
        <w:pStyle w:val="Heading2"/>
      </w:pPr>
      <w:bookmarkStart w:id="18" w:name="_Toc75951513"/>
      <w:bookmarkStart w:id="19" w:name="_Toc285123634"/>
      <w:r>
        <w:t>Forest Sites</w:t>
      </w:r>
      <w:bookmarkEnd w:id="18"/>
      <w:bookmarkEnd w:id="19"/>
    </w:p>
    <w:p w:rsidR="00C0282B" w:rsidRDefault="00C0282B">
      <w:pPr>
        <w:pStyle w:val="textbody"/>
      </w:pPr>
      <w:r>
        <w:t xml:space="preserve">One or more tree species may be present on a </w:t>
      </w:r>
      <w:r>
        <w:rPr>
          <w:b/>
          <w:bCs/>
        </w:rPr>
        <w:t>forest site</w:t>
      </w:r>
      <w:r>
        <w:t>.  Also, a site may be bare and have no species present at times during a simulation.</w:t>
      </w:r>
    </w:p>
    <w:p w:rsidR="00C0282B" w:rsidRDefault="00C0282B">
      <w:pPr>
        <w:pStyle w:val="Heading3"/>
      </w:pPr>
      <w:bookmarkStart w:id="20" w:name="_Ref75942678"/>
      <w:bookmarkStart w:id="21" w:name="_Toc75951514"/>
      <w:bookmarkStart w:id="22" w:name="_Toc285123635"/>
      <w:bookmarkStart w:id="23" w:name="_Ref75570557"/>
      <w:r>
        <w:t>Tree Species – Parameters</w:t>
      </w:r>
      <w:bookmarkEnd w:id="20"/>
      <w:bookmarkEnd w:id="21"/>
      <w:bookmarkEnd w:id="22"/>
    </w:p>
    <w:p w:rsidR="00C0282B" w:rsidRDefault="00C0282B">
      <w:pPr>
        <w:pStyle w:val="textbody"/>
      </w:pPr>
      <w:r>
        <w:t>The model uses life history parameters that vary among tree species (</w:t>
      </w:r>
      <w:r>
        <w:fldChar w:fldCharType="begin"/>
      </w:r>
      <w:r>
        <w:instrText xml:space="preserve"> REF _Ref75429593 \h </w:instrText>
      </w:r>
      <w:r>
        <w:fldChar w:fldCharType="separate"/>
      </w:r>
      <w:r w:rsidR="00A67F9B">
        <w:t xml:space="preserve">Table </w:t>
      </w:r>
      <w:r w:rsidR="00A67F9B">
        <w:rPr>
          <w:noProof/>
        </w:rPr>
        <w:t>1</w:t>
      </w:r>
      <w:r>
        <w:fldChar w:fldCharType="end"/>
      </w:r>
      <w:r>
        <w:t xml:space="preserve">).  The model requires a small suite of life history parameters that are the most commonly required.  Individual disturbance processes may require additional species-specific parameters.  These additional disturbance-related parameters are described in the documents about specific types of disturbances (e.g., </w:t>
      </w:r>
      <w:r>
        <w:rPr>
          <w:i/>
          <w:iCs/>
        </w:rPr>
        <w:t>LANDIS-II Base Wind</w:t>
      </w:r>
      <w:r>
        <w:t xml:space="preserve">, </w:t>
      </w:r>
      <w:r>
        <w:rPr>
          <w:i/>
          <w:iCs/>
        </w:rPr>
        <w:t>LANDIS-II Base Fire</w:t>
      </w:r>
      <w:r>
        <w:t>, etc.).</w:t>
      </w:r>
    </w:p>
    <w:p w:rsidR="00C0282B" w:rsidRDefault="00C0282B">
      <w:pPr>
        <w:pStyle w:val="tablecaption"/>
      </w:pPr>
      <w:bookmarkStart w:id="24" w:name="_Ref75429593"/>
      <w:r>
        <w:t xml:space="preserve">Table </w:t>
      </w:r>
      <w:r w:rsidR="00C03A29">
        <w:fldChar w:fldCharType="begin"/>
      </w:r>
      <w:r w:rsidR="00C03A29">
        <w:instrText xml:space="preserve"> SEQ Table \* ARABIC </w:instrText>
      </w:r>
      <w:r w:rsidR="00C03A29">
        <w:fldChar w:fldCharType="separate"/>
      </w:r>
      <w:r w:rsidR="00A67F9B">
        <w:rPr>
          <w:noProof/>
        </w:rPr>
        <w:t>1</w:t>
      </w:r>
      <w:r w:rsidR="00C03A29">
        <w:rPr>
          <w:noProof/>
        </w:rPr>
        <w:fldChar w:fldCharType="end"/>
      </w:r>
      <w:bookmarkEnd w:id="24"/>
      <w:r>
        <w:t xml:space="preserve"> – Parameters for Tree Species</w:t>
      </w:r>
    </w:p>
    <w:tbl>
      <w:tblPr>
        <w:tblW w:w="4521" w:type="dxa"/>
        <w:jc w:val="center"/>
        <w:tblCellMar>
          <w:left w:w="115" w:type="dxa"/>
          <w:right w:w="115" w:type="dxa"/>
        </w:tblCellMar>
        <w:tblLook w:val="0000" w:firstRow="0" w:lastRow="0" w:firstColumn="0" w:lastColumn="0" w:noHBand="0" w:noVBand="0"/>
      </w:tblPr>
      <w:tblGrid>
        <w:gridCol w:w="3575"/>
        <w:gridCol w:w="946"/>
      </w:tblGrid>
      <w:tr w:rsidR="00C0282B">
        <w:trPr>
          <w:jc w:val="center"/>
        </w:trPr>
        <w:tc>
          <w:tcPr>
            <w:tcW w:w="3575" w:type="dxa"/>
            <w:tcBorders>
              <w:top w:val="nil"/>
              <w:left w:val="nil"/>
              <w:bottom w:val="nil"/>
              <w:right w:val="nil"/>
            </w:tcBorders>
          </w:tcPr>
          <w:p w:rsidR="00C0282B" w:rsidRDefault="00C0282B">
            <w:pPr>
              <w:pStyle w:val="tabletext"/>
              <w:rPr>
                <w:u w:val="single"/>
              </w:rPr>
            </w:pPr>
            <w:r>
              <w:rPr>
                <w:u w:val="single"/>
              </w:rPr>
              <w:t>Parameter</w:t>
            </w:r>
          </w:p>
        </w:tc>
        <w:tc>
          <w:tcPr>
            <w:tcW w:w="946" w:type="dxa"/>
            <w:tcBorders>
              <w:top w:val="nil"/>
              <w:left w:val="nil"/>
              <w:bottom w:val="nil"/>
              <w:right w:val="nil"/>
            </w:tcBorders>
          </w:tcPr>
          <w:p w:rsidR="00C0282B" w:rsidRDefault="00C0282B">
            <w:pPr>
              <w:pStyle w:val="tabletext"/>
              <w:rPr>
                <w:u w:val="single"/>
              </w:rPr>
            </w:pPr>
            <w:r>
              <w:rPr>
                <w:u w:val="single"/>
              </w:rPr>
              <w:t>Units</w:t>
            </w:r>
          </w:p>
        </w:tc>
      </w:tr>
      <w:tr w:rsidR="00C0282B">
        <w:trPr>
          <w:jc w:val="center"/>
        </w:trPr>
        <w:tc>
          <w:tcPr>
            <w:tcW w:w="3575" w:type="dxa"/>
            <w:tcBorders>
              <w:top w:val="nil"/>
              <w:left w:val="nil"/>
              <w:bottom w:val="nil"/>
              <w:right w:val="nil"/>
            </w:tcBorders>
          </w:tcPr>
          <w:p w:rsidR="00C0282B" w:rsidRDefault="00C0282B">
            <w:pPr>
              <w:pStyle w:val="tabletext"/>
            </w:pPr>
            <w:r>
              <w:t>Name</w:t>
            </w:r>
          </w:p>
        </w:tc>
        <w:tc>
          <w:tcPr>
            <w:tcW w:w="946" w:type="dxa"/>
            <w:tcBorders>
              <w:top w:val="nil"/>
              <w:left w:val="nil"/>
              <w:bottom w:val="nil"/>
              <w:right w:val="nil"/>
            </w:tcBorders>
          </w:tcPr>
          <w:p w:rsidR="00C0282B" w:rsidRDefault="00C0282B">
            <w:pPr>
              <w:pStyle w:val="tabletext"/>
            </w:pPr>
          </w:p>
        </w:tc>
      </w:tr>
      <w:tr w:rsidR="00C0282B">
        <w:trPr>
          <w:jc w:val="center"/>
        </w:trPr>
        <w:tc>
          <w:tcPr>
            <w:tcW w:w="3575" w:type="dxa"/>
            <w:tcBorders>
              <w:top w:val="nil"/>
              <w:left w:val="nil"/>
              <w:bottom w:val="nil"/>
              <w:right w:val="nil"/>
            </w:tcBorders>
          </w:tcPr>
          <w:p w:rsidR="00C0282B" w:rsidRDefault="00C0282B">
            <w:pPr>
              <w:pStyle w:val="tabletext"/>
            </w:pPr>
            <w:r>
              <w:t>Longevity</w:t>
            </w:r>
          </w:p>
        </w:tc>
        <w:tc>
          <w:tcPr>
            <w:tcW w:w="946" w:type="dxa"/>
            <w:tcBorders>
              <w:top w:val="nil"/>
              <w:left w:val="nil"/>
              <w:bottom w:val="nil"/>
              <w:right w:val="nil"/>
            </w:tcBorders>
          </w:tcPr>
          <w:p w:rsidR="00C0282B" w:rsidRDefault="00C0282B">
            <w:pPr>
              <w:pStyle w:val="tabletext"/>
            </w:pPr>
            <w:r>
              <w:t>years</w:t>
            </w:r>
          </w:p>
        </w:tc>
      </w:tr>
      <w:tr w:rsidR="00C0282B">
        <w:trPr>
          <w:jc w:val="center"/>
        </w:trPr>
        <w:tc>
          <w:tcPr>
            <w:tcW w:w="3575" w:type="dxa"/>
            <w:tcBorders>
              <w:top w:val="nil"/>
              <w:left w:val="nil"/>
              <w:bottom w:val="nil"/>
              <w:right w:val="nil"/>
            </w:tcBorders>
          </w:tcPr>
          <w:p w:rsidR="00C0282B" w:rsidRDefault="00C0282B">
            <w:pPr>
              <w:pStyle w:val="tabletext"/>
            </w:pPr>
            <w:r>
              <w:t>sexual maturity</w:t>
            </w:r>
          </w:p>
        </w:tc>
        <w:tc>
          <w:tcPr>
            <w:tcW w:w="946" w:type="dxa"/>
            <w:tcBorders>
              <w:top w:val="nil"/>
              <w:left w:val="nil"/>
              <w:bottom w:val="nil"/>
              <w:right w:val="nil"/>
            </w:tcBorders>
          </w:tcPr>
          <w:p w:rsidR="00C0282B" w:rsidRDefault="00C0282B">
            <w:pPr>
              <w:pStyle w:val="tabletext"/>
            </w:pPr>
            <w:r>
              <w:t>years</w:t>
            </w:r>
          </w:p>
        </w:tc>
      </w:tr>
      <w:tr w:rsidR="00C0282B">
        <w:trPr>
          <w:jc w:val="center"/>
        </w:trPr>
        <w:tc>
          <w:tcPr>
            <w:tcW w:w="3575" w:type="dxa"/>
            <w:tcBorders>
              <w:top w:val="nil"/>
              <w:left w:val="nil"/>
              <w:bottom w:val="nil"/>
              <w:right w:val="nil"/>
            </w:tcBorders>
          </w:tcPr>
          <w:p w:rsidR="00C0282B" w:rsidRDefault="00C0282B">
            <w:pPr>
              <w:pStyle w:val="tabletext"/>
            </w:pPr>
            <w:r>
              <w:lastRenderedPageBreak/>
              <w:t>shade tolerance</w:t>
            </w:r>
          </w:p>
        </w:tc>
        <w:tc>
          <w:tcPr>
            <w:tcW w:w="946" w:type="dxa"/>
            <w:tcBorders>
              <w:top w:val="nil"/>
              <w:left w:val="nil"/>
              <w:bottom w:val="nil"/>
              <w:right w:val="nil"/>
            </w:tcBorders>
          </w:tcPr>
          <w:p w:rsidR="00C0282B" w:rsidRDefault="00C0282B">
            <w:pPr>
              <w:pStyle w:val="tabletext"/>
            </w:pPr>
          </w:p>
        </w:tc>
      </w:tr>
      <w:tr w:rsidR="00C0282B">
        <w:trPr>
          <w:jc w:val="center"/>
        </w:trPr>
        <w:tc>
          <w:tcPr>
            <w:tcW w:w="3575" w:type="dxa"/>
            <w:tcBorders>
              <w:top w:val="nil"/>
              <w:left w:val="nil"/>
              <w:bottom w:val="nil"/>
              <w:right w:val="nil"/>
            </w:tcBorders>
          </w:tcPr>
          <w:p w:rsidR="00C0282B" w:rsidRDefault="00C0282B">
            <w:pPr>
              <w:pStyle w:val="tabletext"/>
            </w:pPr>
            <w:r>
              <w:t>seed dispersal</w:t>
            </w:r>
          </w:p>
        </w:tc>
        <w:tc>
          <w:tcPr>
            <w:tcW w:w="946" w:type="dxa"/>
            <w:tcBorders>
              <w:top w:val="nil"/>
              <w:left w:val="nil"/>
              <w:bottom w:val="nil"/>
              <w:right w:val="nil"/>
            </w:tcBorders>
          </w:tcPr>
          <w:p w:rsidR="00C0282B" w:rsidRDefault="00C0282B">
            <w:pPr>
              <w:pStyle w:val="tabletext"/>
            </w:pPr>
          </w:p>
        </w:tc>
      </w:tr>
      <w:tr w:rsidR="00C0282B">
        <w:trPr>
          <w:jc w:val="center"/>
        </w:trPr>
        <w:tc>
          <w:tcPr>
            <w:tcW w:w="3575" w:type="dxa"/>
            <w:tcBorders>
              <w:top w:val="nil"/>
              <w:left w:val="nil"/>
              <w:bottom w:val="nil"/>
              <w:right w:val="nil"/>
            </w:tcBorders>
          </w:tcPr>
          <w:p w:rsidR="00C0282B" w:rsidRDefault="00C0282B">
            <w:pPr>
              <w:pStyle w:val="tabletext"/>
              <w:tabs>
                <w:tab w:val="left" w:pos="360"/>
              </w:tabs>
            </w:pPr>
            <w:r>
              <w:rPr>
                <w:rFonts w:cs="Times New Roman"/>
              </w:rPr>
              <w:tab/>
            </w:r>
            <w:r>
              <w:t>effective distance</w:t>
            </w:r>
          </w:p>
        </w:tc>
        <w:tc>
          <w:tcPr>
            <w:tcW w:w="946" w:type="dxa"/>
            <w:tcBorders>
              <w:top w:val="nil"/>
              <w:left w:val="nil"/>
              <w:bottom w:val="nil"/>
              <w:right w:val="nil"/>
            </w:tcBorders>
          </w:tcPr>
          <w:p w:rsidR="00C0282B" w:rsidRDefault="00C0282B">
            <w:pPr>
              <w:pStyle w:val="tabletext"/>
            </w:pPr>
            <w:r>
              <w:t>meters</w:t>
            </w:r>
          </w:p>
        </w:tc>
      </w:tr>
      <w:tr w:rsidR="00C0282B">
        <w:trPr>
          <w:jc w:val="center"/>
        </w:trPr>
        <w:tc>
          <w:tcPr>
            <w:tcW w:w="3575" w:type="dxa"/>
            <w:tcBorders>
              <w:top w:val="nil"/>
              <w:left w:val="nil"/>
              <w:bottom w:val="nil"/>
              <w:right w:val="nil"/>
            </w:tcBorders>
          </w:tcPr>
          <w:p w:rsidR="00C0282B" w:rsidRDefault="00C0282B">
            <w:pPr>
              <w:pStyle w:val="tabletext"/>
              <w:tabs>
                <w:tab w:val="left" w:pos="340"/>
              </w:tabs>
            </w:pPr>
            <w:r>
              <w:rPr>
                <w:rFonts w:cs="Times New Roman"/>
              </w:rPr>
              <w:tab/>
            </w:r>
            <w:r>
              <w:t>maximum distance</w:t>
            </w:r>
          </w:p>
        </w:tc>
        <w:tc>
          <w:tcPr>
            <w:tcW w:w="946" w:type="dxa"/>
            <w:tcBorders>
              <w:top w:val="nil"/>
              <w:left w:val="nil"/>
              <w:bottom w:val="nil"/>
              <w:right w:val="nil"/>
            </w:tcBorders>
          </w:tcPr>
          <w:p w:rsidR="00C0282B" w:rsidRDefault="00C0282B">
            <w:pPr>
              <w:pStyle w:val="tabletext"/>
            </w:pPr>
            <w:r>
              <w:t>meters</w:t>
            </w:r>
          </w:p>
        </w:tc>
      </w:tr>
      <w:tr w:rsidR="00C0282B">
        <w:trPr>
          <w:jc w:val="center"/>
        </w:trPr>
        <w:tc>
          <w:tcPr>
            <w:tcW w:w="3575" w:type="dxa"/>
            <w:tcBorders>
              <w:top w:val="nil"/>
              <w:left w:val="nil"/>
              <w:bottom w:val="nil"/>
              <w:right w:val="nil"/>
            </w:tcBorders>
          </w:tcPr>
          <w:p w:rsidR="00C0282B" w:rsidRDefault="00C0282B">
            <w:pPr>
              <w:pStyle w:val="tabletext"/>
            </w:pPr>
            <w:proofErr w:type="spellStart"/>
            <w:r>
              <w:t>resprouting</w:t>
            </w:r>
            <w:proofErr w:type="spellEnd"/>
            <w:r>
              <w:t xml:space="preserve"> (vegetative reproduction)</w:t>
            </w:r>
          </w:p>
        </w:tc>
        <w:tc>
          <w:tcPr>
            <w:tcW w:w="946" w:type="dxa"/>
            <w:tcBorders>
              <w:top w:val="nil"/>
              <w:left w:val="nil"/>
              <w:bottom w:val="nil"/>
              <w:right w:val="nil"/>
            </w:tcBorders>
          </w:tcPr>
          <w:p w:rsidR="00C0282B" w:rsidRDefault="00C0282B">
            <w:pPr>
              <w:pStyle w:val="tabletext"/>
            </w:pPr>
          </w:p>
        </w:tc>
      </w:tr>
      <w:tr w:rsidR="00C0282B">
        <w:trPr>
          <w:jc w:val="center"/>
        </w:trPr>
        <w:tc>
          <w:tcPr>
            <w:tcW w:w="3575" w:type="dxa"/>
            <w:tcBorders>
              <w:top w:val="nil"/>
              <w:left w:val="nil"/>
              <w:bottom w:val="nil"/>
              <w:right w:val="nil"/>
            </w:tcBorders>
          </w:tcPr>
          <w:p w:rsidR="00C0282B" w:rsidRDefault="00C0282B">
            <w:pPr>
              <w:pStyle w:val="tabletext"/>
              <w:tabs>
                <w:tab w:val="left" w:pos="342"/>
              </w:tabs>
            </w:pPr>
            <w:r>
              <w:rPr>
                <w:rFonts w:cs="Times New Roman"/>
              </w:rPr>
              <w:tab/>
            </w:r>
            <w:r>
              <w:t>minimum age</w:t>
            </w:r>
          </w:p>
        </w:tc>
        <w:tc>
          <w:tcPr>
            <w:tcW w:w="946" w:type="dxa"/>
            <w:tcBorders>
              <w:top w:val="nil"/>
              <w:left w:val="nil"/>
              <w:bottom w:val="nil"/>
              <w:right w:val="nil"/>
            </w:tcBorders>
          </w:tcPr>
          <w:p w:rsidR="00C0282B" w:rsidRDefault="00C0282B">
            <w:pPr>
              <w:pStyle w:val="tabletext"/>
            </w:pPr>
            <w:r>
              <w:t>years</w:t>
            </w:r>
          </w:p>
        </w:tc>
      </w:tr>
      <w:tr w:rsidR="00C0282B">
        <w:trPr>
          <w:jc w:val="center"/>
        </w:trPr>
        <w:tc>
          <w:tcPr>
            <w:tcW w:w="3575" w:type="dxa"/>
            <w:tcBorders>
              <w:top w:val="nil"/>
              <w:left w:val="nil"/>
              <w:bottom w:val="nil"/>
              <w:right w:val="nil"/>
            </w:tcBorders>
          </w:tcPr>
          <w:p w:rsidR="00C0282B" w:rsidRDefault="00C0282B">
            <w:pPr>
              <w:pStyle w:val="tabletext"/>
              <w:tabs>
                <w:tab w:val="left" w:pos="342"/>
              </w:tabs>
            </w:pPr>
            <w:r>
              <w:rPr>
                <w:rFonts w:cs="Times New Roman"/>
              </w:rPr>
              <w:tab/>
            </w:r>
            <w:r>
              <w:t>maximum age</w:t>
            </w:r>
          </w:p>
        </w:tc>
        <w:tc>
          <w:tcPr>
            <w:tcW w:w="946" w:type="dxa"/>
            <w:tcBorders>
              <w:top w:val="nil"/>
              <w:left w:val="nil"/>
              <w:bottom w:val="nil"/>
              <w:right w:val="nil"/>
            </w:tcBorders>
          </w:tcPr>
          <w:p w:rsidR="00C0282B" w:rsidRDefault="00C0282B">
            <w:pPr>
              <w:pStyle w:val="tabletext"/>
            </w:pPr>
            <w:r>
              <w:t>years</w:t>
            </w:r>
          </w:p>
        </w:tc>
      </w:tr>
      <w:tr w:rsidR="00C0282B">
        <w:trPr>
          <w:jc w:val="center"/>
        </w:trPr>
        <w:tc>
          <w:tcPr>
            <w:tcW w:w="3575" w:type="dxa"/>
            <w:tcBorders>
              <w:top w:val="nil"/>
              <w:left w:val="nil"/>
              <w:bottom w:val="nil"/>
              <w:right w:val="nil"/>
            </w:tcBorders>
          </w:tcPr>
          <w:p w:rsidR="00C0282B" w:rsidRDefault="00C0282B">
            <w:pPr>
              <w:pStyle w:val="tabletext"/>
              <w:tabs>
                <w:tab w:val="left" w:pos="342"/>
              </w:tabs>
            </w:pPr>
            <w:r>
              <w:rPr>
                <w:rFonts w:cs="Times New Roman"/>
              </w:rPr>
              <w:tab/>
            </w:r>
            <w:r>
              <w:t xml:space="preserve">probability of </w:t>
            </w:r>
            <w:proofErr w:type="spellStart"/>
            <w:r>
              <w:t>resprouting</w:t>
            </w:r>
            <w:proofErr w:type="spellEnd"/>
          </w:p>
        </w:tc>
        <w:tc>
          <w:tcPr>
            <w:tcW w:w="946" w:type="dxa"/>
            <w:tcBorders>
              <w:top w:val="nil"/>
              <w:left w:val="nil"/>
              <w:bottom w:val="nil"/>
              <w:right w:val="nil"/>
            </w:tcBorders>
          </w:tcPr>
          <w:p w:rsidR="00C0282B" w:rsidRDefault="00C0282B">
            <w:pPr>
              <w:pStyle w:val="tabletext"/>
              <w:rPr>
                <w:rFonts w:cs="Times New Roman"/>
              </w:rPr>
            </w:pPr>
          </w:p>
        </w:tc>
      </w:tr>
      <w:tr w:rsidR="00C0282B">
        <w:trPr>
          <w:jc w:val="center"/>
        </w:trPr>
        <w:tc>
          <w:tcPr>
            <w:tcW w:w="3575" w:type="dxa"/>
            <w:tcBorders>
              <w:top w:val="nil"/>
              <w:left w:val="nil"/>
              <w:bottom w:val="nil"/>
              <w:right w:val="nil"/>
            </w:tcBorders>
          </w:tcPr>
          <w:p w:rsidR="00C0282B" w:rsidRDefault="00C0282B">
            <w:pPr>
              <w:pStyle w:val="tabletext"/>
              <w:tabs>
                <w:tab w:val="left" w:pos="342"/>
              </w:tabs>
            </w:pPr>
            <w:r>
              <w:t>post-fire regeneration</w:t>
            </w:r>
          </w:p>
        </w:tc>
        <w:tc>
          <w:tcPr>
            <w:tcW w:w="946" w:type="dxa"/>
            <w:tcBorders>
              <w:top w:val="nil"/>
              <w:left w:val="nil"/>
              <w:bottom w:val="nil"/>
              <w:right w:val="nil"/>
            </w:tcBorders>
          </w:tcPr>
          <w:p w:rsidR="00C0282B" w:rsidRDefault="00C0282B">
            <w:pPr>
              <w:pStyle w:val="tabletext"/>
              <w:rPr>
                <w:rFonts w:cs="Times New Roman"/>
              </w:rPr>
            </w:pPr>
          </w:p>
        </w:tc>
      </w:tr>
    </w:tbl>
    <w:p w:rsidR="00C0282B" w:rsidRDefault="00C0282B">
      <w:pPr>
        <w:pStyle w:val="textbody"/>
      </w:pPr>
    </w:p>
    <w:p w:rsidR="00C0282B" w:rsidRDefault="00C0282B">
      <w:pPr>
        <w:pStyle w:val="Heading3"/>
      </w:pPr>
      <w:bookmarkStart w:id="25" w:name="_Ref75930146"/>
      <w:bookmarkStart w:id="26" w:name="_Toc75951515"/>
      <w:bookmarkStart w:id="27" w:name="_Toc285123636"/>
      <w:r>
        <w:t>Tree species – Cohorts</w:t>
      </w:r>
      <w:bookmarkEnd w:id="23"/>
      <w:bookmarkEnd w:id="25"/>
      <w:bookmarkEnd w:id="26"/>
      <w:bookmarkEnd w:id="27"/>
    </w:p>
    <w:p w:rsidR="00C0282B" w:rsidRDefault="00C0282B">
      <w:pPr>
        <w:pStyle w:val="textbody"/>
      </w:pPr>
      <w:r>
        <w:t xml:space="preserve">For each species present on a forest site, the trees are grouped into </w:t>
      </w:r>
      <w:r>
        <w:rPr>
          <w:b/>
          <w:bCs/>
        </w:rPr>
        <w:t>age classes</w:t>
      </w:r>
      <w:r>
        <w:t xml:space="preserve">.  An age class is a range of ages.  The </w:t>
      </w:r>
      <w:r>
        <w:rPr>
          <w:b/>
          <w:bCs/>
        </w:rPr>
        <w:t>span</w:t>
      </w:r>
      <w:r>
        <w:t xml:space="preserve"> of an age class is the size of the range, i.e., the number of years in the range.  By default, the span for an age class is equal to the succession time step ∆</w:t>
      </w:r>
      <w:proofErr w:type="spellStart"/>
      <w:r>
        <w:t>t</w:t>
      </w:r>
      <w:r>
        <w:rPr>
          <w:vertAlign w:val="subscript"/>
        </w:rPr>
        <w:t>S</w:t>
      </w:r>
      <w:proofErr w:type="spellEnd"/>
      <w:r>
        <w:t xml:space="preserve"> (see section </w:t>
      </w:r>
      <w:r>
        <w:fldChar w:fldCharType="begin"/>
      </w:r>
      <w:r>
        <w:instrText xml:space="preserve"> REF _Ref75418513 \r \h </w:instrText>
      </w:r>
      <w:r>
        <w:fldChar w:fldCharType="separate"/>
      </w:r>
      <w:r w:rsidR="00A67F9B">
        <w:t>4.1</w:t>
      </w:r>
      <w:r>
        <w:fldChar w:fldCharType="end"/>
      </w:r>
      <w:r>
        <w:t xml:space="preserve"> </w:t>
      </w:r>
      <w:r>
        <w:rPr>
          <w:i/>
          <w:iCs/>
        </w:rPr>
        <w:t xml:space="preserve">Succession </w:t>
      </w:r>
      <w:r w:rsidR="00F24D27">
        <w:fldChar w:fldCharType="begin"/>
      </w:r>
      <w:r w:rsidR="00F24D27">
        <w:instrText xml:space="preserve"> REF _Ref75418513 \h  \* MERGEFORMAT </w:instrText>
      </w:r>
      <w:r w:rsidR="00F24D27">
        <w:fldChar w:fldCharType="separate"/>
      </w:r>
      <w:r w:rsidR="00A67F9B" w:rsidRPr="00A67F9B">
        <w:rPr>
          <w:i/>
          <w:iCs/>
        </w:rPr>
        <w:t>Time</w:t>
      </w:r>
      <w:r w:rsidR="00A67F9B">
        <w:t xml:space="preserve"> Step</w:t>
      </w:r>
      <w:r w:rsidR="00F24D27">
        <w:fldChar w:fldCharType="end"/>
      </w:r>
      <w:r>
        <w:t>).  For example, if ∆</w:t>
      </w:r>
      <w:proofErr w:type="spellStart"/>
      <w:r>
        <w:t>t</w:t>
      </w:r>
      <w:r>
        <w:rPr>
          <w:vertAlign w:val="subscript"/>
        </w:rPr>
        <w:t>S</w:t>
      </w:r>
      <w:proofErr w:type="spellEnd"/>
      <w:r>
        <w:t xml:space="preserve"> is 10 years, then the age classes would be 1 to 10, 11-20, 21-30, and so on.</w:t>
      </w:r>
    </w:p>
    <w:p w:rsidR="00C0282B" w:rsidRDefault="00C0282B">
      <w:pPr>
        <w:pStyle w:val="textbody"/>
      </w:pPr>
      <w:r>
        <w:t>An age class is referred to by its upper bound on its range.  For example, the age class 11 to 20 would be referred to as age class 20 or simply, age 20.</w:t>
      </w:r>
    </w:p>
    <w:p w:rsidR="00C0282B" w:rsidRDefault="00C0282B">
      <w:pPr>
        <w:pStyle w:val="textbody"/>
      </w:pPr>
      <w:r>
        <w:t xml:space="preserve">For a species, each age class that is present on a forest site is represented by a </w:t>
      </w:r>
      <w:r>
        <w:rPr>
          <w:b/>
          <w:bCs/>
        </w:rPr>
        <w:t>cohort</w:t>
      </w:r>
      <w:r>
        <w:t xml:space="preserve">.  </w:t>
      </w:r>
      <w:r>
        <w:fldChar w:fldCharType="begin"/>
      </w:r>
      <w:r>
        <w:instrText xml:space="preserve"> REF _Ref75420222 \h </w:instrText>
      </w:r>
      <w:r>
        <w:fldChar w:fldCharType="separate"/>
      </w:r>
      <w:r w:rsidR="00A67F9B">
        <w:t>Figure 4</w:t>
      </w:r>
      <w:r>
        <w:fldChar w:fldCharType="end"/>
      </w:r>
      <w:r>
        <w:t xml:space="preserve"> shows a sample set of cohorts for a site with four species present</w:t>
      </w:r>
      <w:proofErr w:type="gramStart"/>
      <w:r>
        <w:t>;  ∆</w:t>
      </w:r>
      <w:proofErr w:type="spellStart"/>
      <w:proofErr w:type="gramEnd"/>
      <w:r>
        <w:t>t</w:t>
      </w:r>
      <w:r>
        <w:rPr>
          <w:vertAlign w:val="subscript"/>
        </w:rPr>
        <w:t>S</w:t>
      </w:r>
      <w:proofErr w:type="spellEnd"/>
      <w:r>
        <w:t xml:space="preserve"> is 10 years in this example.</w:t>
      </w:r>
    </w:p>
    <w:p w:rsidR="00C0282B" w:rsidRDefault="00C03A29">
      <w:pPr>
        <w:pStyle w:val="textbody"/>
        <w:spacing w:after="0"/>
        <w:rPr>
          <w:sz w:val="16"/>
          <w:szCs w:val="16"/>
        </w:rPr>
      </w:pPr>
      <w:r>
        <w:rPr>
          <w:noProof/>
          <w:lang w:eastAsia="en-US"/>
        </w:rPr>
        <w:lastRenderedPageBreak/>
        <w:pict>
          <v:group id="_x0000_s2026" style="position:absolute;left:0;text-align:left;margin-left:0;margin-top:0;width:6in;height:180pt;z-index:251657728;mso-position-horizontal:center;mso-position-horizontal-relative:margin;mso-position-vertical-relative:line" coordorigin="1800,1490" coordsize="8640,3600" o:allowoverlap="f">
            <o:lock v:ext="edit" aspectratio="t"/>
            <v:shape id="_x0000_s2027" type="#_x0000_t75" style="position:absolute;left:1800;top:1490;width:8640;height:3600" o:preferrelative="f">
              <v:fill o:detectmouseclick="t"/>
              <v:path o:extrusionok="t" o:connecttype="none"/>
              <o:lock v:ext="edit" text="t"/>
            </v:shape>
            <v:shape id="_x0000_s2028" type="#_x0000_t202" style="position:absolute;left:2700;top:2030;width:1440;height:1260" filled="f">
              <v:textbox style="mso-next-textbox:#_x0000_s2028">
                <w:txbxContent>
                  <w:p w:rsidR="00F24D27" w:rsidRDefault="00F24D27">
                    <w:pPr>
                      <w:jc w:val="center"/>
                      <w:rPr>
                        <w:rFonts w:ascii="Arial" w:hAnsi="Arial" w:cs="Arial"/>
                        <w:sz w:val="16"/>
                        <w:szCs w:val="16"/>
                      </w:rPr>
                    </w:pPr>
                    <w:r>
                      <w:rPr>
                        <w:rFonts w:ascii="Arial" w:hAnsi="Arial" w:cs="Arial"/>
                        <w:sz w:val="16"/>
                        <w:szCs w:val="16"/>
                      </w:rPr>
                      <w:t>Balsam fir</w:t>
                    </w:r>
                  </w:p>
                </w:txbxContent>
              </v:textbox>
            </v:shape>
            <v:group id="_x0000_s2029" style="position:absolute;left:4500;top:2030;width:1440;height:2340" coordorigin="3780,2030" coordsize="1440,2340">
              <v:shape id="_x0000_s2030" type="#_x0000_t202" style="position:absolute;left:4140;top:2390;width:720;height:360">
                <v:textbox style="mso-next-textbox:#_x0000_s2030">
                  <w:txbxContent>
                    <w:p w:rsidR="00F24D27" w:rsidRDefault="00F24D27">
                      <w:pPr>
                        <w:jc w:val="center"/>
                        <w:rPr>
                          <w:rFonts w:ascii="Arial" w:hAnsi="Arial" w:cs="Arial"/>
                          <w:sz w:val="16"/>
                          <w:szCs w:val="16"/>
                        </w:rPr>
                      </w:pPr>
                      <w:r>
                        <w:rPr>
                          <w:rFonts w:ascii="Arial" w:hAnsi="Arial" w:cs="Arial"/>
                          <w:sz w:val="16"/>
                          <w:szCs w:val="16"/>
                        </w:rPr>
                        <w:t>40</w:t>
                      </w:r>
                    </w:p>
                  </w:txbxContent>
                </v:textbox>
              </v:shape>
              <v:shape id="_x0000_s2031" type="#_x0000_t202" style="position:absolute;left:3780;top:2030;width:1440;height:2340" filled="f">
                <v:textbox style="mso-next-textbox:#_x0000_s2031">
                  <w:txbxContent>
                    <w:p w:rsidR="00F24D27" w:rsidRDefault="00F24D27">
                      <w:pPr>
                        <w:jc w:val="center"/>
                        <w:rPr>
                          <w:rFonts w:ascii="Arial" w:hAnsi="Arial" w:cs="Arial"/>
                          <w:sz w:val="16"/>
                          <w:szCs w:val="16"/>
                        </w:rPr>
                      </w:pPr>
                      <w:r>
                        <w:rPr>
                          <w:rFonts w:ascii="Arial" w:hAnsi="Arial" w:cs="Arial"/>
                          <w:sz w:val="16"/>
                          <w:szCs w:val="16"/>
                        </w:rPr>
                        <w:t>Sugar maple</w:t>
                      </w:r>
                    </w:p>
                  </w:txbxContent>
                </v:textbox>
              </v:shape>
            </v:group>
            <v:group id="_x0000_s2032" style="position:absolute;left:6300;top:2030;width:1440;height:900" coordorigin="6120,3110" coordsize="1440,900">
              <v:shape id="_x0000_s2033" type="#_x0000_t202" style="position:absolute;left:6480;top:3470;width:720;height:361">
                <v:textbox style="mso-next-textbox:#_x0000_s2033">
                  <w:txbxContent>
                    <w:p w:rsidR="00F24D27" w:rsidRDefault="00F24D27">
                      <w:pPr>
                        <w:jc w:val="center"/>
                        <w:rPr>
                          <w:rFonts w:ascii="Arial" w:hAnsi="Arial" w:cs="Arial"/>
                          <w:sz w:val="16"/>
                          <w:szCs w:val="16"/>
                        </w:rPr>
                      </w:pPr>
                      <w:r>
                        <w:rPr>
                          <w:rFonts w:ascii="Arial" w:hAnsi="Arial" w:cs="Arial"/>
                          <w:sz w:val="16"/>
                          <w:szCs w:val="16"/>
                        </w:rPr>
                        <w:t>250</w:t>
                      </w:r>
                    </w:p>
                  </w:txbxContent>
                </v:textbox>
              </v:shape>
              <v:shape id="_x0000_s2034" type="#_x0000_t202" style="position:absolute;left:6120;top:3110;width:1440;height:900" filled="f">
                <v:textbox style="mso-next-textbox:#_x0000_s2034">
                  <w:txbxContent>
                    <w:p w:rsidR="00F24D27" w:rsidRDefault="00F24D27">
                      <w:pPr>
                        <w:jc w:val="center"/>
                        <w:rPr>
                          <w:rFonts w:ascii="Arial" w:hAnsi="Arial" w:cs="Arial"/>
                          <w:sz w:val="16"/>
                          <w:szCs w:val="16"/>
                        </w:rPr>
                      </w:pPr>
                      <w:r>
                        <w:rPr>
                          <w:rFonts w:ascii="Arial" w:hAnsi="Arial" w:cs="Arial"/>
                          <w:sz w:val="16"/>
                          <w:szCs w:val="16"/>
                        </w:rPr>
                        <w:t>White pine</w:t>
                      </w:r>
                    </w:p>
                  </w:txbxContent>
                </v:textbox>
              </v:shape>
            </v:group>
            <v:group id="_x0000_s2035" style="position:absolute;left:8100;top:2030;width:1440;height:2340" coordorigin="7380,2030" coordsize="1440,2340">
              <v:shape id="_x0000_s2036" type="#_x0000_t202" style="position:absolute;left:7380;top:2030;width:1440;height:2340" filled="f">
                <v:textbox style="mso-next-textbox:#_x0000_s2036">
                  <w:txbxContent>
                    <w:p w:rsidR="00F24D27" w:rsidRDefault="00F24D27">
                      <w:pPr>
                        <w:jc w:val="center"/>
                        <w:rPr>
                          <w:rFonts w:ascii="Arial" w:hAnsi="Arial" w:cs="Arial"/>
                          <w:sz w:val="16"/>
                          <w:szCs w:val="16"/>
                        </w:rPr>
                      </w:pPr>
                      <w:r>
                        <w:rPr>
                          <w:rFonts w:ascii="Arial" w:hAnsi="Arial" w:cs="Arial"/>
                          <w:sz w:val="16"/>
                          <w:szCs w:val="16"/>
                        </w:rPr>
                        <w:t>Hemlock</w:t>
                      </w:r>
                    </w:p>
                  </w:txbxContent>
                </v:textbox>
              </v:shape>
              <v:shape id="_x0000_s2037" type="#_x0000_t202" style="position:absolute;left:7740;top:2390;width:720;height:360">
                <v:textbox style="mso-next-textbox:#_x0000_s2037">
                  <w:txbxContent>
                    <w:p w:rsidR="00F24D27" w:rsidRDefault="00F24D27">
                      <w:pPr>
                        <w:jc w:val="center"/>
                        <w:rPr>
                          <w:rFonts w:ascii="Arial" w:hAnsi="Arial" w:cs="Arial"/>
                          <w:sz w:val="16"/>
                          <w:szCs w:val="16"/>
                        </w:rPr>
                      </w:pPr>
                      <w:r>
                        <w:rPr>
                          <w:rFonts w:ascii="Arial" w:hAnsi="Arial" w:cs="Arial"/>
                          <w:sz w:val="16"/>
                          <w:szCs w:val="16"/>
                        </w:rPr>
                        <w:t>10</w:t>
                      </w:r>
                    </w:p>
                  </w:txbxContent>
                </v:textbox>
              </v:shape>
              <v:shape id="_x0000_s2038" type="#_x0000_t202" style="position:absolute;left:7740;top:2750;width:720;height:361">
                <v:textbox style="mso-next-textbox:#_x0000_s2038">
                  <w:txbxContent>
                    <w:p w:rsidR="00F24D27" w:rsidRDefault="00F24D27">
                      <w:pPr>
                        <w:jc w:val="center"/>
                        <w:rPr>
                          <w:rFonts w:ascii="Arial" w:hAnsi="Arial" w:cs="Arial"/>
                          <w:sz w:val="16"/>
                          <w:szCs w:val="16"/>
                        </w:rPr>
                      </w:pPr>
                      <w:r>
                        <w:rPr>
                          <w:rFonts w:ascii="Arial" w:hAnsi="Arial" w:cs="Arial"/>
                          <w:sz w:val="16"/>
                          <w:szCs w:val="16"/>
                        </w:rPr>
                        <w:t>20</w:t>
                      </w:r>
                    </w:p>
                  </w:txbxContent>
                </v:textbox>
              </v:shape>
              <v:shape id="_x0000_s2039" type="#_x0000_t202" style="position:absolute;left:7740;top:3110;width:720;height:359">
                <v:textbox style="mso-next-textbox:#_x0000_s2039">
                  <w:txbxContent>
                    <w:p w:rsidR="00F24D27" w:rsidRDefault="00F24D27">
                      <w:pPr>
                        <w:jc w:val="center"/>
                        <w:rPr>
                          <w:rFonts w:ascii="Arial" w:hAnsi="Arial" w:cs="Arial"/>
                          <w:sz w:val="16"/>
                          <w:szCs w:val="16"/>
                        </w:rPr>
                      </w:pPr>
                      <w:r>
                        <w:rPr>
                          <w:rFonts w:ascii="Arial" w:hAnsi="Arial" w:cs="Arial"/>
                          <w:sz w:val="16"/>
                          <w:szCs w:val="16"/>
                        </w:rPr>
                        <w:t>100</w:t>
                      </w:r>
                    </w:p>
                  </w:txbxContent>
                </v:textbox>
              </v:shape>
              <v:shape id="_x0000_s2040" type="#_x0000_t202" style="position:absolute;left:7740;top:3462;width:720;height:360">
                <v:textbox style="mso-next-textbox:#_x0000_s2040">
                  <w:txbxContent>
                    <w:p w:rsidR="00F24D27" w:rsidRDefault="00F24D27">
                      <w:pPr>
                        <w:jc w:val="center"/>
                        <w:rPr>
                          <w:rFonts w:ascii="Arial" w:hAnsi="Arial" w:cs="Arial"/>
                          <w:sz w:val="16"/>
                          <w:szCs w:val="16"/>
                        </w:rPr>
                      </w:pPr>
                      <w:r>
                        <w:rPr>
                          <w:rFonts w:ascii="Arial" w:hAnsi="Arial" w:cs="Arial"/>
                          <w:sz w:val="16"/>
                          <w:szCs w:val="16"/>
                        </w:rPr>
                        <w:t>150</w:t>
                      </w:r>
                    </w:p>
                  </w:txbxContent>
                </v:textbox>
              </v:shape>
              <v:shape id="_x0000_s2041" type="#_x0000_t202" style="position:absolute;left:7740;top:3822;width:720;height:359">
                <v:textbox style="mso-next-textbox:#_x0000_s2041">
                  <w:txbxContent>
                    <w:p w:rsidR="00F24D27" w:rsidRDefault="00F24D27">
                      <w:pPr>
                        <w:jc w:val="center"/>
                        <w:rPr>
                          <w:rFonts w:ascii="Arial" w:hAnsi="Arial" w:cs="Arial"/>
                          <w:sz w:val="16"/>
                          <w:szCs w:val="16"/>
                        </w:rPr>
                      </w:pPr>
                      <w:r>
                        <w:rPr>
                          <w:rFonts w:ascii="Arial" w:hAnsi="Arial" w:cs="Arial"/>
                          <w:sz w:val="16"/>
                          <w:szCs w:val="16"/>
                        </w:rPr>
                        <w:t>200</w:t>
                      </w:r>
                    </w:p>
                  </w:txbxContent>
                </v:textbox>
              </v:shape>
            </v:group>
            <v:shape id="_x0000_s2042" type="#_x0000_t202" style="position:absolute;left:3060;top:2390;width:720;height:361">
              <v:textbox style="mso-next-textbox:#_x0000_s2042">
                <w:txbxContent>
                  <w:p w:rsidR="00F24D27" w:rsidRDefault="00F24D27">
                    <w:pPr>
                      <w:jc w:val="center"/>
                      <w:rPr>
                        <w:rFonts w:ascii="Arial" w:hAnsi="Arial" w:cs="Arial"/>
                        <w:sz w:val="16"/>
                        <w:szCs w:val="16"/>
                      </w:rPr>
                    </w:pPr>
                    <w:r>
                      <w:rPr>
                        <w:rFonts w:ascii="Arial" w:hAnsi="Arial" w:cs="Arial"/>
                        <w:sz w:val="16"/>
                        <w:szCs w:val="16"/>
                      </w:rPr>
                      <w:t>10</w:t>
                    </w:r>
                  </w:p>
                </w:txbxContent>
              </v:textbox>
            </v:shape>
            <v:shape id="_x0000_s2043" type="#_x0000_t202" style="position:absolute;left:3060;top:2750;width:720;height:361">
              <v:textbox style="mso-next-textbox:#_x0000_s2043">
                <w:txbxContent>
                  <w:p w:rsidR="00F24D27" w:rsidRDefault="00F24D27">
                    <w:pPr>
                      <w:jc w:val="center"/>
                      <w:rPr>
                        <w:rFonts w:ascii="Arial" w:hAnsi="Arial" w:cs="Arial"/>
                        <w:sz w:val="16"/>
                        <w:szCs w:val="16"/>
                      </w:rPr>
                    </w:pPr>
                    <w:r>
                      <w:rPr>
                        <w:rFonts w:ascii="Arial" w:hAnsi="Arial" w:cs="Arial"/>
                        <w:sz w:val="16"/>
                        <w:szCs w:val="16"/>
                      </w:rPr>
                      <w:t>80</w:t>
                    </w:r>
                  </w:p>
                </w:txbxContent>
              </v:textbox>
            </v:shape>
            <v:group id="_x0000_s2044" style="position:absolute;left:4860;top:2750;width:720;height:1431" coordorigin="4140,2750" coordsize="720,1431">
              <v:shape id="_x0000_s2045" type="#_x0000_t202" style="position:absolute;left:4140;top:2750;width:720;height:361">
                <v:textbox style="mso-next-textbox:#_x0000_s2045">
                  <w:txbxContent>
                    <w:p w:rsidR="00F24D27" w:rsidRDefault="00F24D27">
                      <w:pPr>
                        <w:jc w:val="center"/>
                        <w:rPr>
                          <w:rFonts w:ascii="Arial" w:hAnsi="Arial" w:cs="Arial"/>
                          <w:sz w:val="16"/>
                          <w:szCs w:val="16"/>
                        </w:rPr>
                      </w:pPr>
                      <w:r>
                        <w:rPr>
                          <w:rFonts w:ascii="Arial" w:hAnsi="Arial" w:cs="Arial"/>
                          <w:sz w:val="16"/>
                          <w:szCs w:val="16"/>
                        </w:rPr>
                        <w:t>90</w:t>
                      </w:r>
                    </w:p>
                  </w:txbxContent>
                </v:textbox>
              </v:shape>
              <v:shape id="_x0000_s2046" type="#_x0000_t202" style="position:absolute;left:4140;top:3110;width:720;height:359">
                <v:textbox style="mso-next-textbox:#_x0000_s2046">
                  <w:txbxContent>
                    <w:p w:rsidR="00F24D27" w:rsidRDefault="00F24D27">
                      <w:pPr>
                        <w:jc w:val="center"/>
                        <w:rPr>
                          <w:rFonts w:ascii="Arial" w:hAnsi="Arial" w:cs="Arial"/>
                          <w:sz w:val="16"/>
                          <w:szCs w:val="16"/>
                        </w:rPr>
                      </w:pPr>
                      <w:r>
                        <w:rPr>
                          <w:rFonts w:ascii="Arial" w:hAnsi="Arial" w:cs="Arial"/>
                          <w:sz w:val="16"/>
                          <w:szCs w:val="16"/>
                        </w:rPr>
                        <w:t>190</w:t>
                      </w:r>
                    </w:p>
                  </w:txbxContent>
                </v:textbox>
              </v:shape>
              <v:shape id="_x0000_s2047" type="#_x0000_t202" style="position:absolute;left:4140;top:3462;width:720;height:360">
                <v:textbox style="mso-next-textbox:#_x0000_s2047">
                  <w:txbxContent>
                    <w:p w:rsidR="00F24D27" w:rsidRDefault="00F24D27">
                      <w:pPr>
                        <w:jc w:val="center"/>
                        <w:rPr>
                          <w:rFonts w:ascii="Arial" w:hAnsi="Arial" w:cs="Arial"/>
                          <w:sz w:val="16"/>
                          <w:szCs w:val="16"/>
                        </w:rPr>
                      </w:pPr>
                      <w:r>
                        <w:rPr>
                          <w:rFonts w:ascii="Arial" w:hAnsi="Arial" w:cs="Arial"/>
                          <w:sz w:val="16"/>
                          <w:szCs w:val="16"/>
                        </w:rPr>
                        <w:t>270</w:t>
                      </w:r>
                    </w:p>
                  </w:txbxContent>
                </v:textbox>
              </v:shape>
              <v:shape id="_x0000_s2048" type="#_x0000_t202" style="position:absolute;left:4140;top:3822;width:720;height:359">
                <v:textbox style="mso-next-textbox:#_x0000_s2048">
                  <w:txbxContent>
                    <w:p w:rsidR="00F24D27" w:rsidRDefault="00F24D27">
                      <w:pPr>
                        <w:jc w:val="center"/>
                        <w:rPr>
                          <w:rFonts w:ascii="Arial" w:hAnsi="Arial" w:cs="Arial"/>
                          <w:sz w:val="16"/>
                          <w:szCs w:val="16"/>
                        </w:rPr>
                      </w:pPr>
                      <w:r>
                        <w:rPr>
                          <w:rFonts w:ascii="Arial" w:hAnsi="Arial" w:cs="Arial"/>
                          <w:sz w:val="16"/>
                          <w:szCs w:val="16"/>
                        </w:rPr>
                        <w:t>290</w:t>
                      </w:r>
                    </w:p>
                  </w:txbxContent>
                </v:textbox>
              </v:shape>
            </v:group>
            <v:shape id="_x0000_s2049" type="#_x0000_t202" style="position:absolute;left:1800;top:4831;width:8640;height:259" filled="f" stroked="f">
              <v:textbox style="mso-next-textbox:#_x0000_s2049" inset=",0,,0">
                <w:txbxContent>
                  <w:p w:rsidR="00F24D27" w:rsidRDefault="00F24D27">
                    <w:pPr>
                      <w:pStyle w:val="figurecaption"/>
                      <w:rPr>
                        <w:rFonts w:cs="Times New Roman"/>
                        <w:noProof/>
                        <w:sz w:val="16"/>
                        <w:szCs w:val="16"/>
                      </w:rPr>
                    </w:pPr>
                    <w:bookmarkStart w:id="28" w:name="_Ref75420222"/>
                    <w:r>
                      <w:t>Figure 4</w:t>
                    </w:r>
                    <w:bookmarkEnd w:id="28"/>
                    <w:r>
                      <w:t xml:space="preserve"> – Example of a set of cohorts for a set (based on Table 1 in He1999).</w:t>
                    </w:r>
                  </w:p>
                </w:txbxContent>
              </v:textbox>
            </v:shape>
            <w10:wrap type="topAndBottom" anchorx="margin"/>
          </v:group>
        </w:pict>
      </w:r>
    </w:p>
    <w:p w:rsidR="00C0282B" w:rsidRDefault="00C0282B">
      <w:pPr>
        <w:pStyle w:val="Heading3"/>
      </w:pPr>
      <w:bookmarkStart w:id="29" w:name="_Ref75570759"/>
      <w:bookmarkStart w:id="30" w:name="_Toc75951516"/>
      <w:bookmarkStart w:id="31" w:name="_Toc285123637"/>
      <w:r>
        <w:t>Shade</w:t>
      </w:r>
      <w:bookmarkEnd w:id="29"/>
      <w:bookmarkEnd w:id="30"/>
      <w:bookmarkEnd w:id="31"/>
    </w:p>
    <w:p w:rsidR="00C0282B" w:rsidRDefault="00C0282B">
      <w:pPr>
        <w:pStyle w:val="textbody"/>
      </w:pPr>
      <w:r>
        <w:t xml:space="preserve">The amount of shade on a forest site plays a very important role in succession: it affects the ability of tree species to reproduce via seeding and </w:t>
      </w:r>
      <w:proofErr w:type="spellStart"/>
      <w:r>
        <w:t>resprouting</w:t>
      </w:r>
      <w:proofErr w:type="spellEnd"/>
      <w:r>
        <w:t xml:space="preserve"> (sections </w:t>
      </w:r>
      <w:r>
        <w:fldChar w:fldCharType="begin"/>
      </w:r>
      <w:r>
        <w:instrText xml:space="preserve"> REF _Ref75501694 \r \h </w:instrText>
      </w:r>
      <w:r>
        <w:fldChar w:fldCharType="separate"/>
      </w:r>
      <w:r w:rsidR="00A67F9B">
        <w:t>4.5.1</w:t>
      </w:r>
      <w:r>
        <w:fldChar w:fldCharType="end"/>
      </w:r>
      <w:r>
        <w:t xml:space="preserve"> and </w:t>
      </w:r>
      <w:r>
        <w:fldChar w:fldCharType="begin"/>
      </w:r>
      <w:r>
        <w:instrText xml:space="preserve"> REF _Ref75501702 \r \h </w:instrText>
      </w:r>
      <w:r>
        <w:fldChar w:fldCharType="separate"/>
      </w:r>
      <w:r w:rsidR="00A67F9B">
        <w:t>4.5.2</w:t>
      </w:r>
      <w:r>
        <w:fldChar w:fldCharType="end"/>
      </w:r>
      <w:r>
        <w:t>).  A shade’s site is represented by an integer in the range of 0 (none) to 5 (most).</w:t>
      </w:r>
    </w:p>
    <w:p w:rsidR="00C0282B" w:rsidRDefault="00C0282B">
      <w:pPr>
        <w:pStyle w:val="Heading2"/>
      </w:pPr>
      <w:bookmarkStart w:id="32" w:name="_Toc75951517"/>
      <w:bookmarkStart w:id="33" w:name="_Toc285123638"/>
      <w:r>
        <w:t>Landscape Initialization</w:t>
      </w:r>
      <w:bookmarkEnd w:id="32"/>
      <w:bookmarkEnd w:id="33"/>
    </w:p>
    <w:p w:rsidR="00C0282B" w:rsidRDefault="00C0282B">
      <w:pPr>
        <w:pStyle w:val="textbody"/>
      </w:pPr>
      <w:r>
        <w:t xml:space="preserve">At the beginning of a model run, the landscape’s sites are initialized from a </w:t>
      </w:r>
      <w:r>
        <w:rPr>
          <w:b/>
          <w:bCs/>
        </w:rPr>
        <w:t>site initialization map</w:t>
      </w:r>
      <w:r>
        <w:t>.  This map assigns each active site to an initial site class.  The definition of each site class specifies the tree species that are present on each site in the class along with the particular age classes that are present for each of those species (</w:t>
      </w:r>
      <w:r>
        <w:fldChar w:fldCharType="begin"/>
      </w:r>
      <w:r>
        <w:instrText xml:space="preserve"> REF _Ref75516403 \h </w:instrText>
      </w:r>
      <w:r>
        <w:fldChar w:fldCharType="separate"/>
      </w:r>
      <w:r w:rsidR="00A67F9B">
        <w:t>Figure 5</w:t>
      </w:r>
      <w:r>
        <w:fldChar w:fldCharType="end"/>
      </w:r>
      <w:r>
        <w:t>).</w:t>
      </w:r>
    </w:p>
    <w:p w:rsidR="00C0282B" w:rsidRDefault="00C03A29">
      <w:pPr>
        <w:pStyle w:val="textbody"/>
        <w:spacing w:before="240"/>
      </w:pPr>
      <w:r>
        <w:rPr>
          <w:noProof/>
          <w:lang w:eastAsia="en-US"/>
        </w:rPr>
        <w:lastRenderedPageBreak/>
        <w:pict>
          <v:group id="_x0000_s2050" style="position:absolute;left:0;text-align:left;margin-left:0;margin-top:21.6pt;width:6in;height:268.25pt;z-index:251658752;mso-position-horizontal:center;mso-position-horizontal-relative:margin" coordorigin="1800,8640" coordsize="8640,5365" o:allowoverlap="f">
            <o:lock v:ext="edit" aspectratio="t"/>
            <v:shape id="_x0000_s2051" type="#_x0000_t75" style="position:absolute;left:1800;top:8640;width:8640;height:5365" o:preferrelative="f">
              <v:fill o:detectmouseclick="t"/>
              <v:path o:extrusionok="t" o:connecttype="none"/>
              <o:lock v:ext="edit" text="t"/>
            </v:shape>
            <v:group id="_x0000_s2052" style="position:absolute;left:2340;top:8807;width:4320;height:4321" coordorigin="2340,9000" coordsize="4320,4321">
              <v:shape id="_x0000_s2053" type="#_x0000_t202" style="position:absolute;left:2700;top:9360;width:360;height:360" fillcolor="#9f9">
                <v:textbox style="mso-next-textbox:#_x0000_s2053">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054" type="#_x0000_t202" style="position:absolute;left:5220;top:12600;width:360;height:360" fillcolor="#ff9">
                <v:textbox style="mso-next-textbox:#_x0000_s2054">
                  <w:txbxContent>
                    <w:p w:rsidR="00F24D27" w:rsidRDefault="00F24D27">
                      <w:pPr>
                        <w:jc w:val="center"/>
                        <w:rPr>
                          <w:rFonts w:ascii="Arial" w:hAnsi="Arial" w:cs="Arial"/>
                          <w:sz w:val="16"/>
                          <w:szCs w:val="16"/>
                        </w:rPr>
                      </w:pPr>
                      <w:r>
                        <w:rPr>
                          <w:rFonts w:ascii="Arial" w:hAnsi="Arial" w:cs="Arial"/>
                          <w:sz w:val="16"/>
                          <w:szCs w:val="16"/>
                        </w:rPr>
                        <w:t>2</w:t>
                      </w:r>
                    </w:p>
                  </w:txbxContent>
                </v:textbox>
              </v:shape>
              <v:shape id="_x0000_s2055" type="#_x0000_t202" style="position:absolute;left:3060;top:9720;width:360;height:360" fillcolor="#f9c">
                <v:textbox style="mso-next-textbox:#_x0000_s2055">
                  <w:txbxContent>
                    <w:p w:rsidR="00F24D27" w:rsidRDefault="00F24D27">
                      <w:pPr>
                        <w:jc w:val="center"/>
                        <w:rPr>
                          <w:rFonts w:ascii="Arial" w:hAnsi="Arial" w:cs="Arial"/>
                          <w:sz w:val="16"/>
                          <w:szCs w:val="16"/>
                        </w:rPr>
                      </w:pPr>
                      <w:r>
                        <w:rPr>
                          <w:rFonts w:ascii="Arial" w:hAnsi="Arial" w:cs="Arial"/>
                          <w:sz w:val="16"/>
                          <w:szCs w:val="16"/>
                        </w:rPr>
                        <w:t>4</w:t>
                      </w:r>
                    </w:p>
                  </w:txbxContent>
                </v:textbox>
              </v:shape>
              <v:shape id="_x0000_s2056" type="#_x0000_t202" style="position:absolute;left:4140;top:10440;width:360;height:360" fillcolor="#cff">
                <v:textbox style="mso-next-textbox:#_x0000_s2056">
                  <w:txbxContent>
                    <w:p w:rsidR="00F24D27" w:rsidRDefault="00F24D27">
                      <w:pPr>
                        <w:jc w:val="center"/>
                        <w:rPr>
                          <w:rFonts w:ascii="Arial" w:hAnsi="Arial" w:cs="Arial"/>
                          <w:sz w:val="16"/>
                          <w:szCs w:val="16"/>
                        </w:rPr>
                      </w:pPr>
                      <w:r>
                        <w:rPr>
                          <w:rFonts w:ascii="Arial" w:hAnsi="Arial" w:cs="Arial"/>
                          <w:sz w:val="16"/>
                          <w:szCs w:val="16"/>
                        </w:rPr>
                        <w:t>3</w:t>
                      </w:r>
                    </w:p>
                  </w:txbxContent>
                </v:textbox>
              </v:shape>
              <v:group id="_x0000_s2057" style="position:absolute;left:2340;top:9000;width:1440;height:361" coordorigin="2340,9000" coordsize="1440,361">
                <v:shape id="_x0000_s2058" type="#_x0000_t202" style="position:absolute;left:2340;top:9000;width:360;height:361">
                  <v:textbox style="mso-next-textbox:#_x0000_s2058">
                    <w:txbxContent>
                      <w:p w:rsidR="00F24D27" w:rsidRDefault="00F24D27">
                        <w:pPr>
                          <w:jc w:val="center"/>
                          <w:rPr>
                            <w:rFonts w:ascii="Arial" w:hAnsi="Arial" w:cs="Arial"/>
                            <w:sz w:val="16"/>
                            <w:szCs w:val="16"/>
                          </w:rPr>
                        </w:pPr>
                      </w:p>
                    </w:txbxContent>
                  </v:textbox>
                </v:shape>
                <v:shape id="_x0000_s2059" type="#_x0000_t202" style="position:absolute;left:3060;top:9000;width:360;height:361">
                  <v:textbox style="mso-next-textbox:#_x0000_s2059">
                    <w:txbxContent>
                      <w:p w:rsidR="00F24D27" w:rsidRDefault="00F24D27">
                        <w:pPr>
                          <w:jc w:val="center"/>
                          <w:rPr>
                            <w:rFonts w:ascii="Arial" w:hAnsi="Arial" w:cs="Arial"/>
                            <w:sz w:val="16"/>
                            <w:szCs w:val="16"/>
                          </w:rPr>
                        </w:pPr>
                      </w:p>
                    </w:txbxContent>
                  </v:textbox>
                </v:shape>
                <v:shape id="_x0000_s2060" type="#_x0000_t202" style="position:absolute;left:3420;top:9000;width:360;height:361">
                  <v:textbox style="mso-next-textbox:#_x0000_s2060">
                    <w:txbxContent>
                      <w:p w:rsidR="00F24D27" w:rsidRDefault="00F24D27">
                        <w:pPr>
                          <w:jc w:val="center"/>
                          <w:rPr>
                            <w:rFonts w:ascii="Arial" w:hAnsi="Arial" w:cs="Arial"/>
                            <w:sz w:val="16"/>
                            <w:szCs w:val="16"/>
                          </w:rPr>
                        </w:pPr>
                      </w:p>
                    </w:txbxContent>
                  </v:textbox>
                </v:shape>
                <v:shape id="_x0000_s2061" type="#_x0000_t202" style="position:absolute;left:2700;top:9000;width:360;height:361">
                  <v:textbox style="mso-next-textbox:#_x0000_s2061">
                    <w:txbxContent>
                      <w:p w:rsidR="00F24D27" w:rsidRDefault="00F24D27">
                        <w:pPr>
                          <w:jc w:val="center"/>
                          <w:rPr>
                            <w:rFonts w:ascii="Arial" w:hAnsi="Arial" w:cs="Arial"/>
                            <w:sz w:val="16"/>
                            <w:szCs w:val="16"/>
                          </w:rPr>
                        </w:pPr>
                      </w:p>
                    </w:txbxContent>
                  </v:textbox>
                </v:shape>
              </v:group>
              <v:group id="_x0000_s2062" style="position:absolute;left:3780;top:9000;width:1440;height:361" coordorigin="2340,9000" coordsize="1440,361">
                <v:shape id="_x0000_s2063" type="#_x0000_t202" style="position:absolute;left:2340;top:9000;width:360;height:361">
                  <v:textbox style="mso-next-textbox:#_x0000_s2063">
                    <w:txbxContent>
                      <w:p w:rsidR="00F24D27" w:rsidRDefault="00F24D27">
                        <w:pPr>
                          <w:jc w:val="center"/>
                          <w:rPr>
                            <w:rFonts w:ascii="Arial" w:hAnsi="Arial" w:cs="Arial"/>
                            <w:sz w:val="16"/>
                            <w:szCs w:val="16"/>
                          </w:rPr>
                        </w:pPr>
                      </w:p>
                    </w:txbxContent>
                  </v:textbox>
                </v:shape>
                <v:shape id="_x0000_s2064" type="#_x0000_t202" style="position:absolute;left:3060;top:9000;width:360;height:361">
                  <v:textbox style="mso-next-textbox:#_x0000_s2064">
                    <w:txbxContent>
                      <w:p w:rsidR="00F24D27" w:rsidRDefault="00F24D27">
                        <w:pPr>
                          <w:jc w:val="center"/>
                          <w:rPr>
                            <w:rFonts w:ascii="Arial" w:hAnsi="Arial" w:cs="Arial"/>
                            <w:sz w:val="16"/>
                            <w:szCs w:val="16"/>
                          </w:rPr>
                        </w:pPr>
                      </w:p>
                    </w:txbxContent>
                  </v:textbox>
                </v:shape>
                <v:shape id="_x0000_s2065" type="#_x0000_t202" style="position:absolute;left:3420;top:9000;width:360;height:361">
                  <v:textbox style="mso-next-textbox:#_x0000_s2065">
                    <w:txbxContent>
                      <w:p w:rsidR="00F24D27" w:rsidRDefault="00F24D27">
                        <w:pPr>
                          <w:jc w:val="center"/>
                          <w:rPr>
                            <w:rFonts w:ascii="Arial" w:hAnsi="Arial" w:cs="Arial"/>
                            <w:sz w:val="16"/>
                            <w:szCs w:val="16"/>
                          </w:rPr>
                        </w:pPr>
                      </w:p>
                    </w:txbxContent>
                  </v:textbox>
                </v:shape>
                <v:shape id="_x0000_s2066" type="#_x0000_t202" style="position:absolute;left:2700;top:9000;width:360;height:361">
                  <v:textbox style="mso-next-textbox:#_x0000_s2066">
                    <w:txbxContent>
                      <w:p w:rsidR="00F24D27" w:rsidRDefault="00F24D27">
                        <w:pPr>
                          <w:jc w:val="center"/>
                          <w:rPr>
                            <w:rFonts w:ascii="Arial" w:hAnsi="Arial" w:cs="Arial"/>
                            <w:sz w:val="16"/>
                            <w:szCs w:val="16"/>
                          </w:rPr>
                        </w:pPr>
                      </w:p>
                    </w:txbxContent>
                  </v:textbox>
                </v:shape>
              </v:group>
              <v:group id="_x0000_s2067" style="position:absolute;left:5220;top:9000;width:1440;height:361" coordorigin="2340,9000" coordsize="1440,361">
                <v:shape id="_x0000_s2068" type="#_x0000_t202" style="position:absolute;left:2340;top:9000;width:360;height:361">
                  <v:textbox style="mso-next-textbox:#_x0000_s2068">
                    <w:txbxContent>
                      <w:p w:rsidR="00F24D27" w:rsidRDefault="00F24D27">
                        <w:pPr>
                          <w:jc w:val="center"/>
                          <w:rPr>
                            <w:rFonts w:ascii="Arial" w:hAnsi="Arial" w:cs="Arial"/>
                            <w:sz w:val="16"/>
                            <w:szCs w:val="16"/>
                          </w:rPr>
                        </w:pPr>
                      </w:p>
                    </w:txbxContent>
                  </v:textbox>
                </v:shape>
                <v:shape id="_x0000_s2069" type="#_x0000_t202" style="position:absolute;left:3060;top:9000;width:360;height:361">
                  <v:textbox style="mso-next-textbox:#_x0000_s2069">
                    <w:txbxContent>
                      <w:p w:rsidR="00F24D27" w:rsidRDefault="00F24D27">
                        <w:pPr>
                          <w:jc w:val="center"/>
                          <w:rPr>
                            <w:rFonts w:ascii="Arial" w:hAnsi="Arial" w:cs="Arial"/>
                            <w:sz w:val="16"/>
                            <w:szCs w:val="16"/>
                          </w:rPr>
                        </w:pPr>
                      </w:p>
                    </w:txbxContent>
                  </v:textbox>
                </v:shape>
                <v:shape id="_x0000_s2070" type="#_x0000_t202" style="position:absolute;left:3420;top:9000;width:360;height:361">
                  <v:textbox style="mso-next-textbox:#_x0000_s2070">
                    <w:txbxContent>
                      <w:p w:rsidR="00F24D27" w:rsidRDefault="00F24D27">
                        <w:pPr>
                          <w:jc w:val="center"/>
                          <w:rPr>
                            <w:rFonts w:ascii="Arial" w:hAnsi="Arial" w:cs="Arial"/>
                            <w:sz w:val="16"/>
                            <w:szCs w:val="16"/>
                          </w:rPr>
                        </w:pPr>
                      </w:p>
                    </w:txbxContent>
                  </v:textbox>
                </v:shape>
                <v:shape id="_x0000_s2071" type="#_x0000_t202" style="position:absolute;left:2700;top:9000;width:360;height:361">
                  <v:textbox style="mso-next-textbox:#_x0000_s2071">
                    <w:txbxContent>
                      <w:p w:rsidR="00F24D27" w:rsidRDefault="00F24D27">
                        <w:pPr>
                          <w:jc w:val="center"/>
                          <w:rPr>
                            <w:rFonts w:ascii="Arial" w:hAnsi="Arial" w:cs="Arial"/>
                            <w:sz w:val="16"/>
                            <w:szCs w:val="16"/>
                          </w:rPr>
                        </w:pPr>
                      </w:p>
                    </w:txbxContent>
                  </v:textbox>
                </v:shape>
              </v:group>
              <v:shape id="_x0000_s2072" type="#_x0000_t202" style="position:absolute;left:2700;top:9720;width:360;height:360" fillcolor="#9f9">
                <v:textbox style="mso-next-textbox:#_x0000_s2072">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073" type="#_x0000_t202" style="position:absolute;left:2340;top:9720;width:360;height:360" fillcolor="#9f9">
                <v:textbox style="mso-next-textbox:#_x0000_s2073">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074" type="#_x0000_t202" style="position:absolute;left:3060;top:9360;width:360;height:360" fillcolor="#9f9">
                <v:textbox style="mso-next-textbox:#_x0000_s2074">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075" type="#_x0000_t202" style="position:absolute;left:5220;top:9360;width:360;height:361">
                <v:textbox style="mso-next-textbox:#_x0000_s2075">
                  <w:txbxContent>
                    <w:p w:rsidR="00F24D27" w:rsidRDefault="00F24D27">
                      <w:pPr>
                        <w:jc w:val="center"/>
                        <w:rPr>
                          <w:rFonts w:ascii="Arial" w:hAnsi="Arial" w:cs="Arial"/>
                          <w:sz w:val="16"/>
                          <w:szCs w:val="16"/>
                        </w:rPr>
                      </w:pPr>
                    </w:p>
                  </w:txbxContent>
                </v:textbox>
              </v:shape>
              <v:shape id="_x0000_s2076" type="#_x0000_t202" style="position:absolute;left:5940;top:9360;width:360;height:361">
                <v:textbox style="mso-next-textbox:#_x0000_s2076">
                  <w:txbxContent>
                    <w:p w:rsidR="00F24D27" w:rsidRDefault="00F24D27">
                      <w:pPr>
                        <w:jc w:val="center"/>
                        <w:rPr>
                          <w:rFonts w:ascii="Arial" w:hAnsi="Arial" w:cs="Arial"/>
                          <w:sz w:val="16"/>
                          <w:szCs w:val="16"/>
                        </w:rPr>
                      </w:pPr>
                    </w:p>
                  </w:txbxContent>
                </v:textbox>
              </v:shape>
              <v:shape id="_x0000_s2077" type="#_x0000_t202" style="position:absolute;left:6300;top:9360;width:360;height:361">
                <v:textbox style="mso-next-textbox:#_x0000_s2077">
                  <w:txbxContent>
                    <w:p w:rsidR="00F24D27" w:rsidRDefault="00F24D27">
                      <w:pPr>
                        <w:jc w:val="center"/>
                        <w:rPr>
                          <w:rFonts w:ascii="Arial" w:hAnsi="Arial" w:cs="Arial"/>
                          <w:sz w:val="16"/>
                          <w:szCs w:val="16"/>
                        </w:rPr>
                      </w:pPr>
                    </w:p>
                  </w:txbxContent>
                </v:textbox>
              </v:shape>
              <v:shape id="_x0000_s2078" type="#_x0000_t202" style="position:absolute;left:5580;top:9360;width:360;height:361">
                <v:textbox style="mso-next-textbox:#_x0000_s2078">
                  <w:txbxContent>
                    <w:p w:rsidR="00F24D27" w:rsidRDefault="00F24D27">
                      <w:pPr>
                        <w:jc w:val="center"/>
                        <w:rPr>
                          <w:rFonts w:ascii="Arial" w:hAnsi="Arial" w:cs="Arial"/>
                          <w:sz w:val="16"/>
                          <w:szCs w:val="16"/>
                        </w:rPr>
                      </w:pPr>
                    </w:p>
                  </w:txbxContent>
                </v:textbox>
              </v:shape>
              <v:shape id="_x0000_s2079" type="#_x0000_t202" style="position:absolute;left:2340;top:9360;width:360;height:361">
                <v:textbox style="mso-next-textbox:#_x0000_s2079">
                  <w:txbxContent>
                    <w:p w:rsidR="00F24D27" w:rsidRDefault="00F24D27">
                      <w:pPr>
                        <w:jc w:val="center"/>
                        <w:rPr>
                          <w:rFonts w:ascii="Arial" w:hAnsi="Arial" w:cs="Arial"/>
                          <w:sz w:val="16"/>
                          <w:szCs w:val="16"/>
                        </w:rPr>
                      </w:pPr>
                    </w:p>
                  </w:txbxContent>
                </v:textbox>
              </v:shape>
              <v:shape id="_x0000_s2080" type="#_x0000_t202" style="position:absolute;left:6300;top:10440;width:360;height:361">
                <v:textbox style="mso-next-textbox:#_x0000_s2080">
                  <w:txbxContent>
                    <w:p w:rsidR="00F24D27" w:rsidRDefault="00F24D27">
                      <w:pPr>
                        <w:jc w:val="center"/>
                        <w:rPr>
                          <w:rFonts w:ascii="Arial" w:hAnsi="Arial" w:cs="Arial"/>
                          <w:sz w:val="16"/>
                          <w:szCs w:val="16"/>
                        </w:rPr>
                      </w:pPr>
                    </w:p>
                  </w:txbxContent>
                </v:textbox>
              </v:shape>
              <v:shape id="_x0000_s2081" type="#_x0000_t202" style="position:absolute;left:3060;top:12960;width:360;height:360" fillcolor="#9f9">
                <v:textbox style="mso-next-textbox:#_x0000_s2081">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082" type="#_x0000_t202" style="position:absolute;left:2340;top:10080;width:360;height:360" fillcolor="#9f9">
                <v:textbox style="mso-next-textbox:#_x0000_s2082">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083" type="#_x0000_t202" style="position:absolute;left:3420;top:12960;width:360;height:360" fillcolor="#9f9">
                <v:textbox style="mso-next-textbox:#_x0000_s2083">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084" type="#_x0000_t202" style="position:absolute;left:2700;top:12960;width:360;height:360" fillcolor="#9f9">
                <v:textbox style="mso-next-textbox:#_x0000_s2084">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085" type="#_x0000_t202" style="position:absolute;left:3060;top:12600;width:360;height:360" fillcolor="#9f9">
                <v:textbox style="mso-next-textbox:#_x0000_s2085">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086" type="#_x0000_t202" style="position:absolute;left:2700;top:12600;width:360;height:360" fillcolor="#9f9">
                <v:textbox style="mso-next-textbox:#_x0000_s2086">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087" type="#_x0000_t202" style="position:absolute;left:2340;top:10440;width:360;height:360" fillcolor="#9f9">
                <v:textbox style="mso-next-textbox:#_x0000_s2087">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088" type="#_x0000_t202" style="position:absolute;left:3780;top:12600;width:360;height:360" fillcolor="#9f9">
                <v:textbox style="mso-next-textbox:#_x0000_s2088">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089" type="#_x0000_t202" style="position:absolute;left:3780;top:12960;width:360;height:360" fillcolor="#9f9">
                <v:textbox style="mso-next-textbox:#_x0000_s2089">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090" type="#_x0000_t202" style="position:absolute;left:3780;top:12240;width:360;height:360" fillcolor="#9f9">
                <v:textbox style="mso-next-textbox:#_x0000_s2090">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091" type="#_x0000_t202" style="position:absolute;left:3780;top:11880;width:360;height:360" fillcolor="#9f9">
                <v:textbox style="mso-next-textbox:#_x0000_s2091">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092" type="#_x0000_t202" style="position:absolute;left:3420;top:12600;width:360;height:360" fillcolor="#9f9">
                <v:textbox style="mso-next-textbox:#_x0000_s2092">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093" type="#_x0000_t202" style="position:absolute;left:4860;top:12600;width:360;height:360" fillcolor="#9f9">
                <v:textbox style="mso-next-textbox:#_x0000_s2093">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094" type="#_x0000_t202" style="position:absolute;left:4860;top:12960;width:360;height:360" fillcolor="#9f9">
                <v:textbox style="mso-next-textbox:#_x0000_s2094">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095" type="#_x0000_t202" style="position:absolute;left:5220;top:12960;width:360;height:360" fillcolor="#9f9">
                <v:textbox style="mso-next-textbox:#_x0000_s2095">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096" type="#_x0000_t202" style="position:absolute;left:5580;top:12960;width:360;height:360" fillcolor="#9f9">
                <v:textbox style="mso-next-textbox:#_x0000_s2096">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097" type="#_x0000_t202" style="position:absolute;left:3420;top:9360;width:360;height:360" fillcolor="#9f9">
                <v:textbox style="mso-next-textbox:#_x0000_s2097">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098" type="#_x0000_t202" style="position:absolute;left:3060;top:11880;width:360;height:360" fillcolor="#9f9">
                <v:textbox style="mso-next-textbox:#_x0000_s2098">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099" type="#_x0000_t202" style="position:absolute;left:3060;top:12240;width:360;height:360" fillcolor="#9f9">
                <v:textbox style="mso-next-textbox:#_x0000_s2099">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00" type="#_x0000_t202" style="position:absolute;left:3060;top:11520;width:360;height:360" fillcolor="#9f9">
                <v:textbox style="mso-next-textbox:#_x0000_s2100">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01" type="#_x0000_t202" style="position:absolute;left:2700;top:11160;width:360;height:360" fillcolor="#9f9">
                <v:textbox style="mso-next-textbox:#_x0000_s2101">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02" type="#_x0000_t202" style="position:absolute;left:2340;top:10800;width:360;height:360" fillcolor="#9f9">
                <v:textbox style="mso-next-textbox:#_x0000_s2102">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03" type="#_x0000_t202" style="position:absolute;left:6300;top:12600;width:360;height:360" fillcolor="#9f9">
                <v:textbox style="mso-next-textbox:#_x0000_s2103">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04" type="#_x0000_t202" style="position:absolute;left:6300;top:12960;width:360;height:360" fillcolor="#9f9">
                <v:textbox style="mso-next-textbox:#_x0000_s2104">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05" type="#_x0000_t202" style="position:absolute;left:6300;top:12240;width:360;height:360" fillcolor="#9f9">
                <v:textbox style="mso-next-textbox:#_x0000_s2105">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06" type="#_x0000_t202" style="position:absolute;left:6300;top:11880;width:360;height:360" fillcolor="#9f9">
                <v:textbox style="mso-next-textbox:#_x0000_s2106">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07" type="#_x0000_t202" style="position:absolute;left:6300;top:11520;width:360;height:360" fillcolor="#9f9">
                <v:textbox style="mso-next-textbox:#_x0000_s2107">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08" type="#_x0000_t202" style="position:absolute;left:2340;top:11160;width:360;height:361">
                <v:textbox style="mso-next-textbox:#_x0000_s2108">
                  <w:txbxContent>
                    <w:p w:rsidR="00F24D27" w:rsidRDefault="00F24D27">
                      <w:pPr>
                        <w:jc w:val="center"/>
                        <w:rPr>
                          <w:rFonts w:ascii="Arial" w:hAnsi="Arial" w:cs="Arial"/>
                          <w:sz w:val="16"/>
                          <w:szCs w:val="16"/>
                        </w:rPr>
                      </w:pPr>
                    </w:p>
                  </w:txbxContent>
                </v:textbox>
              </v:shape>
              <v:shape id="_x0000_s2109" type="#_x0000_t202" style="position:absolute;left:2340;top:11520;width:360;height:361">
                <v:textbox style="mso-next-textbox:#_x0000_s2109">
                  <w:txbxContent>
                    <w:p w:rsidR="00F24D27" w:rsidRDefault="00F24D27">
                      <w:pPr>
                        <w:jc w:val="center"/>
                        <w:rPr>
                          <w:rFonts w:ascii="Arial" w:hAnsi="Arial" w:cs="Arial"/>
                          <w:sz w:val="16"/>
                          <w:szCs w:val="16"/>
                        </w:rPr>
                      </w:pPr>
                    </w:p>
                  </w:txbxContent>
                </v:textbox>
              </v:shape>
              <v:shape id="_x0000_s2110" type="#_x0000_t202" style="position:absolute;left:2700;top:11520;width:360;height:361">
                <v:textbox style="mso-next-textbox:#_x0000_s2110">
                  <w:txbxContent>
                    <w:p w:rsidR="00F24D27" w:rsidRDefault="00F24D27">
                      <w:pPr>
                        <w:jc w:val="center"/>
                        <w:rPr>
                          <w:rFonts w:ascii="Arial" w:hAnsi="Arial" w:cs="Arial"/>
                          <w:sz w:val="16"/>
                          <w:szCs w:val="16"/>
                        </w:rPr>
                      </w:pPr>
                    </w:p>
                  </w:txbxContent>
                </v:textbox>
              </v:shape>
              <v:shape id="_x0000_s2111" type="#_x0000_t202" style="position:absolute;left:2700;top:11880;width:360;height:361">
                <v:textbox style="mso-next-textbox:#_x0000_s2111">
                  <w:txbxContent>
                    <w:p w:rsidR="00F24D27" w:rsidRDefault="00F24D27">
                      <w:pPr>
                        <w:jc w:val="center"/>
                        <w:rPr>
                          <w:rFonts w:ascii="Arial" w:hAnsi="Arial" w:cs="Arial"/>
                          <w:sz w:val="16"/>
                          <w:szCs w:val="16"/>
                        </w:rPr>
                      </w:pPr>
                    </w:p>
                  </w:txbxContent>
                </v:textbox>
              </v:shape>
              <v:shape id="_x0000_s2112" type="#_x0000_t202" style="position:absolute;left:2340;top:11880;width:360;height:361">
                <v:textbox style="mso-next-textbox:#_x0000_s2112">
                  <w:txbxContent>
                    <w:p w:rsidR="00F24D27" w:rsidRDefault="00F24D27">
                      <w:pPr>
                        <w:jc w:val="center"/>
                        <w:rPr>
                          <w:rFonts w:ascii="Arial" w:hAnsi="Arial" w:cs="Arial"/>
                          <w:sz w:val="16"/>
                          <w:szCs w:val="16"/>
                        </w:rPr>
                      </w:pPr>
                    </w:p>
                  </w:txbxContent>
                </v:textbox>
              </v:shape>
              <v:shape id="_x0000_s2113" type="#_x0000_t202" style="position:absolute;left:2340;top:12240;width:360;height:361">
                <v:textbox style="mso-next-textbox:#_x0000_s2113">
                  <w:txbxContent>
                    <w:p w:rsidR="00F24D27" w:rsidRDefault="00F24D27">
                      <w:pPr>
                        <w:jc w:val="center"/>
                        <w:rPr>
                          <w:rFonts w:ascii="Arial" w:hAnsi="Arial" w:cs="Arial"/>
                          <w:sz w:val="16"/>
                          <w:szCs w:val="16"/>
                        </w:rPr>
                      </w:pPr>
                    </w:p>
                  </w:txbxContent>
                </v:textbox>
              </v:shape>
              <v:shape id="_x0000_s2114" type="#_x0000_t202" style="position:absolute;left:2340;top:12600;width:360;height:361">
                <v:textbox style="mso-next-textbox:#_x0000_s2114">
                  <w:txbxContent>
                    <w:p w:rsidR="00F24D27" w:rsidRDefault="00F24D27">
                      <w:pPr>
                        <w:jc w:val="center"/>
                        <w:rPr>
                          <w:rFonts w:ascii="Arial" w:hAnsi="Arial" w:cs="Arial"/>
                          <w:sz w:val="16"/>
                          <w:szCs w:val="16"/>
                        </w:rPr>
                      </w:pPr>
                    </w:p>
                  </w:txbxContent>
                </v:textbox>
              </v:shape>
              <v:shape id="_x0000_s2115" type="#_x0000_t202" style="position:absolute;left:2340;top:12960;width:360;height:361">
                <v:textbox style="mso-next-textbox:#_x0000_s2115">
                  <w:txbxContent>
                    <w:p w:rsidR="00F24D27" w:rsidRDefault="00F24D27">
                      <w:pPr>
                        <w:jc w:val="center"/>
                        <w:rPr>
                          <w:rFonts w:ascii="Arial" w:hAnsi="Arial" w:cs="Arial"/>
                          <w:sz w:val="16"/>
                          <w:szCs w:val="16"/>
                        </w:rPr>
                      </w:pPr>
                    </w:p>
                  </w:txbxContent>
                </v:textbox>
              </v:shape>
              <v:shape id="_x0000_s2116" type="#_x0000_t202" style="position:absolute;left:5220;top:10080;width:360;height:360" fillcolor="#ff9">
                <v:textbox style="mso-next-textbox:#_x0000_s2116">
                  <w:txbxContent>
                    <w:p w:rsidR="00F24D27" w:rsidRDefault="00F24D27">
                      <w:pPr>
                        <w:jc w:val="center"/>
                        <w:rPr>
                          <w:rFonts w:ascii="Arial" w:hAnsi="Arial" w:cs="Arial"/>
                          <w:sz w:val="16"/>
                          <w:szCs w:val="16"/>
                        </w:rPr>
                      </w:pPr>
                      <w:r>
                        <w:rPr>
                          <w:rFonts w:ascii="Arial" w:hAnsi="Arial" w:cs="Arial"/>
                          <w:sz w:val="16"/>
                          <w:szCs w:val="16"/>
                        </w:rPr>
                        <w:t>2</w:t>
                      </w:r>
                    </w:p>
                  </w:txbxContent>
                </v:textbox>
              </v:shape>
              <v:shape id="_x0000_s2117" type="#_x0000_t202" style="position:absolute;left:2700;top:10080;width:360;height:360" fillcolor="#f9c">
                <v:textbox style="mso-next-textbox:#_x0000_s2117">
                  <w:txbxContent>
                    <w:p w:rsidR="00F24D27" w:rsidRDefault="00F24D27">
                      <w:pPr>
                        <w:jc w:val="center"/>
                        <w:rPr>
                          <w:rFonts w:ascii="Arial" w:hAnsi="Arial" w:cs="Arial"/>
                          <w:sz w:val="16"/>
                          <w:szCs w:val="16"/>
                        </w:rPr>
                      </w:pPr>
                      <w:r>
                        <w:rPr>
                          <w:rFonts w:ascii="Arial" w:hAnsi="Arial" w:cs="Arial"/>
                          <w:sz w:val="16"/>
                          <w:szCs w:val="16"/>
                        </w:rPr>
                        <w:t>4</w:t>
                      </w:r>
                    </w:p>
                  </w:txbxContent>
                </v:textbox>
              </v:shape>
              <v:shape id="_x0000_s2118" type="#_x0000_t202" style="position:absolute;left:3060;top:10080;width:360;height:360" fillcolor="#f9c">
                <v:textbox style="mso-next-textbox:#_x0000_s2118">
                  <w:txbxContent>
                    <w:p w:rsidR="00F24D27" w:rsidRDefault="00F24D27">
                      <w:pPr>
                        <w:jc w:val="center"/>
                        <w:rPr>
                          <w:rFonts w:ascii="Arial" w:hAnsi="Arial" w:cs="Arial"/>
                          <w:sz w:val="16"/>
                          <w:szCs w:val="16"/>
                        </w:rPr>
                      </w:pPr>
                      <w:r>
                        <w:rPr>
                          <w:rFonts w:ascii="Arial" w:hAnsi="Arial" w:cs="Arial"/>
                          <w:sz w:val="16"/>
                          <w:szCs w:val="16"/>
                        </w:rPr>
                        <w:t>4</w:t>
                      </w:r>
                    </w:p>
                  </w:txbxContent>
                </v:textbox>
              </v:shape>
              <v:shape id="_x0000_s2119" type="#_x0000_t202" style="position:absolute;left:3420;top:9720;width:360;height:360" fillcolor="#f9c">
                <v:textbox style="mso-next-textbox:#_x0000_s2119">
                  <w:txbxContent>
                    <w:p w:rsidR="00F24D27" w:rsidRDefault="00F24D27">
                      <w:pPr>
                        <w:jc w:val="center"/>
                        <w:rPr>
                          <w:rFonts w:ascii="Arial" w:hAnsi="Arial" w:cs="Arial"/>
                          <w:sz w:val="16"/>
                          <w:szCs w:val="16"/>
                        </w:rPr>
                      </w:pPr>
                      <w:r>
                        <w:rPr>
                          <w:rFonts w:ascii="Arial" w:hAnsi="Arial" w:cs="Arial"/>
                          <w:sz w:val="16"/>
                          <w:szCs w:val="16"/>
                        </w:rPr>
                        <w:t>4</w:t>
                      </w:r>
                    </w:p>
                  </w:txbxContent>
                </v:textbox>
              </v:shape>
              <v:shape id="_x0000_s2120" type="#_x0000_t202" style="position:absolute;left:3420;top:10080;width:360;height:360" fillcolor="#f9c">
                <v:textbox style="mso-next-textbox:#_x0000_s2120">
                  <w:txbxContent>
                    <w:p w:rsidR="00F24D27" w:rsidRDefault="00F24D27">
                      <w:pPr>
                        <w:jc w:val="center"/>
                        <w:rPr>
                          <w:rFonts w:ascii="Arial" w:hAnsi="Arial" w:cs="Arial"/>
                          <w:sz w:val="16"/>
                          <w:szCs w:val="16"/>
                        </w:rPr>
                      </w:pPr>
                      <w:r>
                        <w:rPr>
                          <w:rFonts w:ascii="Arial" w:hAnsi="Arial" w:cs="Arial"/>
                          <w:sz w:val="16"/>
                          <w:szCs w:val="16"/>
                        </w:rPr>
                        <w:t>4</w:t>
                      </w:r>
                    </w:p>
                  </w:txbxContent>
                </v:textbox>
              </v:shape>
              <v:shape id="_x0000_s2121" type="#_x0000_t202" style="position:absolute;left:3060;top:10440;width:360;height:360" fillcolor="#f9c">
                <v:textbox style="mso-next-textbox:#_x0000_s2121">
                  <w:txbxContent>
                    <w:p w:rsidR="00F24D27" w:rsidRDefault="00F24D27">
                      <w:pPr>
                        <w:jc w:val="center"/>
                        <w:rPr>
                          <w:rFonts w:ascii="Arial" w:hAnsi="Arial" w:cs="Arial"/>
                          <w:sz w:val="16"/>
                          <w:szCs w:val="16"/>
                        </w:rPr>
                      </w:pPr>
                      <w:r>
                        <w:rPr>
                          <w:rFonts w:ascii="Arial" w:hAnsi="Arial" w:cs="Arial"/>
                          <w:sz w:val="16"/>
                          <w:szCs w:val="16"/>
                        </w:rPr>
                        <w:t>4</w:t>
                      </w:r>
                    </w:p>
                  </w:txbxContent>
                </v:textbox>
              </v:shape>
              <v:shape id="_x0000_s2122" type="#_x0000_t202" style="position:absolute;left:3420;top:10440;width:360;height:360" fillcolor="#f9c">
                <v:textbox style="mso-next-textbox:#_x0000_s2122">
                  <w:txbxContent>
                    <w:p w:rsidR="00F24D27" w:rsidRDefault="00F24D27">
                      <w:pPr>
                        <w:jc w:val="center"/>
                        <w:rPr>
                          <w:rFonts w:ascii="Arial" w:hAnsi="Arial" w:cs="Arial"/>
                          <w:sz w:val="16"/>
                          <w:szCs w:val="16"/>
                        </w:rPr>
                      </w:pPr>
                      <w:r>
                        <w:rPr>
                          <w:rFonts w:ascii="Arial" w:hAnsi="Arial" w:cs="Arial"/>
                          <w:sz w:val="16"/>
                          <w:szCs w:val="16"/>
                        </w:rPr>
                        <w:t>4</w:t>
                      </w:r>
                    </w:p>
                  </w:txbxContent>
                </v:textbox>
              </v:shape>
              <v:shape id="_x0000_s2123" type="#_x0000_t202" style="position:absolute;left:3420;top:10800;width:360;height:360" fillcolor="#f9c">
                <v:textbox style="mso-next-textbox:#_x0000_s2123">
                  <w:txbxContent>
                    <w:p w:rsidR="00F24D27" w:rsidRDefault="00F24D27">
                      <w:pPr>
                        <w:jc w:val="center"/>
                        <w:rPr>
                          <w:rFonts w:ascii="Arial" w:hAnsi="Arial" w:cs="Arial"/>
                          <w:sz w:val="16"/>
                          <w:szCs w:val="16"/>
                        </w:rPr>
                      </w:pPr>
                      <w:r>
                        <w:rPr>
                          <w:rFonts w:ascii="Arial" w:hAnsi="Arial" w:cs="Arial"/>
                          <w:sz w:val="16"/>
                          <w:szCs w:val="16"/>
                        </w:rPr>
                        <w:t>4</w:t>
                      </w:r>
                    </w:p>
                  </w:txbxContent>
                </v:textbox>
              </v:shape>
              <v:shape id="_x0000_s2124" type="#_x0000_t202" style="position:absolute;left:3780;top:9720;width:360;height:360" fillcolor="#f9c">
                <v:textbox style="mso-next-textbox:#_x0000_s2124">
                  <w:txbxContent>
                    <w:p w:rsidR="00F24D27" w:rsidRDefault="00F24D27">
                      <w:pPr>
                        <w:jc w:val="center"/>
                        <w:rPr>
                          <w:rFonts w:ascii="Arial" w:hAnsi="Arial" w:cs="Arial"/>
                          <w:sz w:val="16"/>
                          <w:szCs w:val="16"/>
                        </w:rPr>
                      </w:pPr>
                      <w:r>
                        <w:rPr>
                          <w:rFonts w:ascii="Arial" w:hAnsi="Arial" w:cs="Arial"/>
                          <w:sz w:val="16"/>
                          <w:szCs w:val="16"/>
                        </w:rPr>
                        <w:t>4</w:t>
                      </w:r>
                    </w:p>
                  </w:txbxContent>
                </v:textbox>
              </v:shape>
              <v:shape id="_x0000_s2125" type="#_x0000_t202" style="position:absolute;left:3780;top:10080;width:360;height:360" fillcolor="#f9c">
                <v:textbox style="mso-next-textbox:#_x0000_s2125">
                  <w:txbxContent>
                    <w:p w:rsidR="00F24D27" w:rsidRDefault="00F24D27">
                      <w:pPr>
                        <w:jc w:val="center"/>
                        <w:rPr>
                          <w:rFonts w:ascii="Arial" w:hAnsi="Arial" w:cs="Arial"/>
                          <w:sz w:val="16"/>
                          <w:szCs w:val="16"/>
                        </w:rPr>
                      </w:pPr>
                      <w:r>
                        <w:rPr>
                          <w:rFonts w:ascii="Arial" w:hAnsi="Arial" w:cs="Arial"/>
                          <w:sz w:val="16"/>
                          <w:szCs w:val="16"/>
                        </w:rPr>
                        <w:t>4</w:t>
                      </w:r>
                    </w:p>
                  </w:txbxContent>
                </v:textbox>
              </v:shape>
              <v:shape id="_x0000_s2126" type="#_x0000_t202" style="position:absolute;left:3780;top:10440;width:360;height:360" fillcolor="#f9c">
                <v:textbox style="mso-next-textbox:#_x0000_s2126">
                  <w:txbxContent>
                    <w:p w:rsidR="00F24D27" w:rsidRDefault="00F24D27">
                      <w:pPr>
                        <w:jc w:val="center"/>
                        <w:rPr>
                          <w:rFonts w:ascii="Arial" w:hAnsi="Arial" w:cs="Arial"/>
                          <w:sz w:val="16"/>
                          <w:szCs w:val="16"/>
                        </w:rPr>
                      </w:pPr>
                      <w:r>
                        <w:rPr>
                          <w:rFonts w:ascii="Arial" w:hAnsi="Arial" w:cs="Arial"/>
                          <w:sz w:val="16"/>
                          <w:szCs w:val="16"/>
                        </w:rPr>
                        <w:t>4</w:t>
                      </w:r>
                    </w:p>
                  </w:txbxContent>
                </v:textbox>
              </v:shape>
              <v:shape id="_x0000_s2127" type="#_x0000_t202" style="position:absolute;left:3780;top:10800;width:360;height:360" fillcolor="#f9c">
                <v:textbox style="mso-next-textbox:#_x0000_s2127">
                  <w:txbxContent>
                    <w:p w:rsidR="00F24D27" w:rsidRDefault="00F24D27">
                      <w:pPr>
                        <w:jc w:val="center"/>
                        <w:rPr>
                          <w:rFonts w:ascii="Arial" w:hAnsi="Arial" w:cs="Arial"/>
                          <w:sz w:val="16"/>
                          <w:szCs w:val="16"/>
                        </w:rPr>
                      </w:pPr>
                      <w:r>
                        <w:rPr>
                          <w:rFonts w:ascii="Arial" w:hAnsi="Arial" w:cs="Arial"/>
                          <w:sz w:val="16"/>
                          <w:szCs w:val="16"/>
                        </w:rPr>
                        <w:t>4</w:t>
                      </w:r>
                    </w:p>
                  </w:txbxContent>
                </v:textbox>
              </v:shape>
              <v:shape id="_x0000_s2128" type="#_x0000_t202" style="position:absolute;left:4140;top:9720;width:360;height:360" fillcolor="#f9c">
                <v:textbox style="mso-next-textbox:#_x0000_s2128">
                  <w:txbxContent>
                    <w:p w:rsidR="00F24D27" w:rsidRDefault="00F24D27">
                      <w:pPr>
                        <w:jc w:val="center"/>
                        <w:rPr>
                          <w:rFonts w:ascii="Arial" w:hAnsi="Arial" w:cs="Arial"/>
                          <w:sz w:val="16"/>
                          <w:szCs w:val="16"/>
                        </w:rPr>
                      </w:pPr>
                      <w:r>
                        <w:rPr>
                          <w:rFonts w:ascii="Arial" w:hAnsi="Arial" w:cs="Arial"/>
                          <w:sz w:val="16"/>
                          <w:szCs w:val="16"/>
                        </w:rPr>
                        <w:t>4</w:t>
                      </w:r>
                    </w:p>
                  </w:txbxContent>
                </v:textbox>
              </v:shape>
              <v:shape id="_x0000_s2129" type="#_x0000_t202" style="position:absolute;left:4140;top:10080;width:360;height:360" fillcolor="#f9c">
                <v:textbox style="mso-next-textbox:#_x0000_s2129">
                  <w:txbxContent>
                    <w:p w:rsidR="00F24D27" w:rsidRDefault="00F24D27">
                      <w:pPr>
                        <w:jc w:val="center"/>
                        <w:rPr>
                          <w:rFonts w:ascii="Arial" w:hAnsi="Arial" w:cs="Arial"/>
                          <w:sz w:val="16"/>
                          <w:szCs w:val="16"/>
                        </w:rPr>
                      </w:pPr>
                      <w:r>
                        <w:rPr>
                          <w:rFonts w:ascii="Arial" w:hAnsi="Arial" w:cs="Arial"/>
                          <w:sz w:val="16"/>
                          <w:szCs w:val="16"/>
                        </w:rPr>
                        <w:t>4</w:t>
                      </w:r>
                    </w:p>
                  </w:txbxContent>
                </v:textbox>
              </v:shape>
              <v:shape id="_x0000_s2130" type="#_x0000_t202" style="position:absolute;left:4500;top:10080;width:360;height:360" fillcolor="#f9c">
                <v:textbox style="mso-next-textbox:#_x0000_s2130">
                  <w:txbxContent>
                    <w:p w:rsidR="00F24D27" w:rsidRDefault="00F24D27">
                      <w:pPr>
                        <w:jc w:val="center"/>
                        <w:rPr>
                          <w:rFonts w:ascii="Arial" w:hAnsi="Arial" w:cs="Arial"/>
                          <w:sz w:val="16"/>
                          <w:szCs w:val="16"/>
                        </w:rPr>
                      </w:pPr>
                      <w:r>
                        <w:rPr>
                          <w:rFonts w:ascii="Arial" w:hAnsi="Arial" w:cs="Arial"/>
                          <w:sz w:val="16"/>
                          <w:szCs w:val="16"/>
                        </w:rPr>
                        <w:t>4</w:t>
                      </w:r>
                    </w:p>
                  </w:txbxContent>
                </v:textbox>
              </v:shape>
              <v:shape id="_x0000_s2131" type="#_x0000_t202" style="position:absolute;left:4140;top:10800;width:360;height:360" fillcolor="#cff">
                <v:textbox style="mso-next-textbox:#_x0000_s2131">
                  <w:txbxContent>
                    <w:p w:rsidR="00F24D27" w:rsidRDefault="00F24D27">
                      <w:pPr>
                        <w:jc w:val="center"/>
                        <w:rPr>
                          <w:rFonts w:ascii="Arial" w:hAnsi="Arial" w:cs="Arial"/>
                          <w:sz w:val="16"/>
                          <w:szCs w:val="16"/>
                        </w:rPr>
                      </w:pPr>
                      <w:r>
                        <w:rPr>
                          <w:rFonts w:ascii="Arial" w:hAnsi="Arial" w:cs="Arial"/>
                          <w:sz w:val="16"/>
                          <w:szCs w:val="16"/>
                        </w:rPr>
                        <w:t>3</w:t>
                      </w:r>
                    </w:p>
                  </w:txbxContent>
                </v:textbox>
              </v:shape>
              <v:shape id="_x0000_s2132" type="#_x0000_t202" style="position:absolute;left:4500;top:10440;width:360;height:360" fillcolor="#cff">
                <v:textbox style="mso-next-textbox:#_x0000_s2132">
                  <w:txbxContent>
                    <w:p w:rsidR="00F24D27" w:rsidRDefault="00F24D27">
                      <w:pPr>
                        <w:jc w:val="center"/>
                        <w:rPr>
                          <w:rFonts w:ascii="Arial" w:hAnsi="Arial" w:cs="Arial"/>
                          <w:sz w:val="16"/>
                          <w:szCs w:val="16"/>
                        </w:rPr>
                      </w:pPr>
                      <w:r>
                        <w:rPr>
                          <w:rFonts w:ascii="Arial" w:hAnsi="Arial" w:cs="Arial"/>
                          <w:sz w:val="16"/>
                          <w:szCs w:val="16"/>
                        </w:rPr>
                        <w:t>3</w:t>
                      </w:r>
                    </w:p>
                  </w:txbxContent>
                </v:textbox>
              </v:shape>
              <v:shape id="_x0000_s2133" type="#_x0000_t202" style="position:absolute;left:4860;top:10440;width:360;height:360" fillcolor="#cff">
                <v:textbox style="mso-next-textbox:#_x0000_s2133">
                  <w:txbxContent>
                    <w:p w:rsidR="00F24D27" w:rsidRDefault="00F24D27">
                      <w:pPr>
                        <w:jc w:val="center"/>
                        <w:rPr>
                          <w:rFonts w:ascii="Arial" w:hAnsi="Arial" w:cs="Arial"/>
                          <w:sz w:val="16"/>
                          <w:szCs w:val="16"/>
                        </w:rPr>
                      </w:pPr>
                      <w:r>
                        <w:rPr>
                          <w:rFonts w:ascii="Arial" w:hAnsi="Arial" w:cs="Arial"/>
                          <w:sz w:val="16"/>
                          <w:szCs w:val="16"/>
                        </w:rPr>
                        <w:t>3</w:t>
                      </w:r>
                    </w:p>
                  </w:txbxContent>
                </v:textbox>
              </v:shape>
              <v:shape id="_x0000_s2134" type="#_x0000_t202" style="position:absolute;left:4500;top:10800;width:360;height:360" fillcolor="#cff">
                <v:textbox style="mso-next-textbox:#_x0000_s2134">
                  <w:txbxContent>
                    <w:p w:rsidR="00F24D27" w:rsidRDefault="00F24D27">
                      <w:pPr>
                        <w:jc w:val="center"/>
                        <w:rPr>
                          <w:rFonts w:ascii="Arial" w:hAnsi="Arial" w:cs="Arial"/>
                          <w:sz w:val="16"/>
                          <w:szCs w:val="16"/>
                        </w:rPr>
                      </w:pPr>
                      <w:r>
                        <w:rPr>
                          <w:rFonts w:ascii="Arial" w:hAnsi="Arial" w:cs="Arial"/>
                          <w:sz w:val="16"/>
                          <w:szCs w:val="16"/>
                        </w:rPr>
                        <w:t>3</w:t>
                      </w:r>
                    </w:p>
                  </w:txbxContent>
                </v:textbox>
              </v:shape>
              <v:shape id="_x0000_s2135" type="#_x0000_t202" style="position:absolute;left:4860;top:10800;width:360;height:360" fillcolor="#cff">
                <v:textbox style="mso-next-textbox:#_x0000_s2135">
                  <w:txbxContent>
                    <w:p w:rsidR="00F24D27" w:rsidRDefault="00F24D27">
                      <w:pPr>
                        <w:jc w:val="center"/>
                        <w:rPr>
                          <w:rFonts w:ascii="Arial" w:hAnsi="Arial" w:cs="Arial"/>
                          <w:sz w:val="16"/>
                          <w:szCs w:val="16"/>
                        </w:rPr>
                      </w:pPr>
                      <w:r>
                        <w:rPr>
                          <w:rFonts w:ascii="Arial" w:hAnsi="Arial" w:cs="Arial"/>
                          <w:sz w:val="16"/>
                          <w:szCs w:val="16"/>
                        </w:rPr>
                        <w:t>3</w:t>
                      </w:r>
                    </w:p>
                  </w:txbxContent>
                </v:textbox>
              </v:shape>
              <v:shape id="_x0000_s2136" type="#_x0000_t202" style="position:absolute;left:4500;top:11160;width:360;height:360" fillcolor="#cff">
                <v:textbox style="mso-next-textbox:#_x0000_s2136">
                  <w:txbxContent>
                    <w:p w:rsidR="00F24D27" w:rsidRDefault="00F24D27">
                      <w:pPr>
                        <w:jc w:val="center"/>
                        <w:rPr>
                          <w:rFonts w:ascii="Arial" w:hAnsi="Arial" w:cs="Arial"/>
                          <w:sz w:val="16"/>
                          <w:szCs w:val="16"/>
                        </w:rPr>
                      </w:pPr>
                      <w:r>
                        <w:rPr>
                          <w:rFonts w:ascii="Arial" w:hAnsi="Arial" w:cs="Arial"/>
                          <w:sz w:val="16"/>
                          <w:szCs w:val="16"/>
                        </w:rPr>
                        <w:t>3</w:t>
                      </w:r>
                    </w:p>
                  </w:txbxContent>
                </v:textbox>
              </v:shape>
              <v:shape id="_x0000_s2137" type="#_x0000_t202" style="position:absolute;left:4860;top:11160;width:360;height:360" fillcolor="#cff">
                <v:textbox style="mso-next-textbox:#_x0000_s2137">
                  <w:txbxContent>
                    <w:p w:rsidR="00F24D27" w:rsidRDefault="00F24D27">
                      <w:pPr>
                        <w:jc w:val="center"/>
                        <w:rPr>
                          <w:rFonts w:ascii="Arial" w:hAnsi="Arial" w:cs="Arial"/>
                          <w:sz w:val="16"/>
                          <w:szCs w:val="16"/>
                        </w:rPr>
                      </w:pPr>
                      <w:r>
                        <w:rPr>
                          <w:rFonts w:ascii="Arial" w:hAnsi="Arial" w:cs="Arial"/>
                          <w:sz w:val="16"/>
                          <w:szCs w:val="16"/>
                        </w:rPr>
                        <w:t>3</w:t>
                      </w:r>
                    </w:p>
                  </w:txbxContent>
                </v:textbox>
              </v:shape>
              <v:shape id="_x0000_s2138" type="#_x0000_t202" style="position:absolute;left:4500;top:11520;width:360;height:360" fillcolor="#cff">
                <v:textbox style="mso-next-textbox:#_x0000_s2138">
                  <w:txbxContent>
                    <w:p w:rsidR="00F24D27" w:rsidRDefault="00F24D27">
                      <w:pPr>
                        <w:jc w:val="center"/>
                        <w:rPr>
                          <w:rFonts w:ascii="Arial" w:hAnsi="Arial" w:cs="Arial"/>
                          <w:sz w:val="16"/>
                          <w:szCs w:val="16"/>
                        </w:rPr>
                      </w:pPr>
                      <w:r>
                        <w:rPr>
                          <w:rFonts w:ascii="Arial" w:hAnsi="Arial" w:cs="Arial"/>
                          <w:sz w:val="16"/>
                          <w:szCs w:val="16"/>
                        </w:rPr>
                        <w:t>3</w:t>
                      </w:r>
                    </w:p>
                  </w:txbxContent>
                </v:textbox>
              </v:shape>
              <v:shape id="_x0000_s2139" type="#_x0000_t202" style="position:absolute;left:4140;top:11880;width:360;height:360" fillcolor="#cff">
                <v:textbox style="mso-next-textbox:#_x0000_s2139">
                  <w:txbxContent>
                    <w:p w:rsidR="00F24D27" w:rsidRDefault="00F24D27">
                      <w:pPr>
                        <w:jc w:val="center"/>
                        <w:rPr>
                          <w:rFonts w:ascii="Arial" w:hAnsi="Arial" w:cs="Arial"/>
                          <w:sz w:val="16"/>
                          <w:szCs w:val="16"/>
                        </w:rPr>
                      </w:pPr>
                      <w:r>
                        <w:rPr>
                          <w:rFonts w:ascii="Arial" w:hAnsi="Arial" w:cs="Arial"/>
                          <w:sz w:val="16"/>
                          <w:szCs w:val="16"/>
                        </w:rPr>
                        <w:t>3</w:t>
                      </w:r>
                    </w:p>
                  </w:txbxContent>
                </v:textbox>
              </v:shape>
              <v:shape id="_x0000_s2140" type="#_x0000_t202" style="position:absolute;left:5220;top:11160;width:360;height:360" fillcolor="#cff">
                <v:textbox style="mso-next-textbox:#_x0000_s2140">
                  <w:txbxContent>
                    <w:p w:rsidR="00F24D27" w:rsidRDefault="00F24D27">
                      <w:pPr>
                        <w:jc w:val="center"/>
                        <w:rPr>
                          <w:rFonts w:ascii="Arial" w:hAnsi="Arial" w:cs="Arial"/>
                          <w:sz w:val="16"/>
                          <w:szCs w:val="16"/>
                        </w:rPr>
                      </w:pPr>
                      <w:r>
                        <w:rPr>
                          <w:rFonts w:ascii="Arial" w:hAnsi="Arial" w:cs="Arial"/>
                          <w:sz w:val="16"/>
                          <w:szCs w:val="16"/>
                        </w:rPr>
                        <w:t>3</w:t>
                      </w:r>
                    </w:p>
                  </w:txbxContent>
                </v:textbox>
              </v:shape>
              <v:shape id="_x0000_s2141" type="#_x0000_t202" style="position:absolute;left:5580;top:11160;width:360;height:360" fillcolor="#cff">
                <v:textbox style="mso-next-textbox:#_x0000_s2141">
                  <w:txbxContent>
                    <w:p w:rsidR="00F24D27" w:rsidRDefault="00F24D27">
                      <w:pPr>
                        <w:jc w:val="center"/>
                        <w:rPr>
                          <w:rFonts w:ascii="Arial" w:hAnsi="Arial" w:cs="Arial"/>
                          <w:sz w:val="16"/>
                          <w:szCs w:val="16"/>
                        </w:rPr>
                      </w:pPr>
                      <w:r>
                        <w:rPr>
                          <w:rFonts w:ascii="Arial" w:hAnsi="Arial" w:cs="Arial"/>
                          <w:sz w:val="16"/>
                          <w:szCs w:val="16"/>
                        </w:rPr>
                        <w:t>3</w:t>
                      </w:r>
                    </w:p>
                  </w:txbxContent>
                </v:textbox>
              </v:shape>
              <v:shape id="_x0000_s2142" type="#_x0000_t202" style="position:absolute;left:5940;top:11160;width:360;height:360" fillcolor="#cff">
                <v:textbox style="mso-next-textbox:#_x0000_s2142">
                  <w:txbxContent>
                    <w:p w:rsidR="00F24D27" w:rsidRDefault="00F24D27">
                      <w:pPr>
                        <w:jc w:val="center"/>
                        <w:rPr>
                          <w:rFonts w:ascii="Arial" w:hAnsi="Arial" w:cs="Arial"/>
                          <w:sz w:val="16"/>
                          <w:szCs w:val="16"/>
                        </w:rPr>
                      </w:pPr>
                      <w:r>
                        <w:rPr>
                          <w:rFonts w:ascii="Arial" w:hAnsi="Arial" w:cs="Arial"/>
                          <w:sz w:val="16"/>
                          <w:szCs w:val="16"/>
                        </w:rPr>
                        <w:t>3</w:t>
                      </w:r>
                    </w:p>
                  </w:txbxContent>
                </v:textbox>
              </v:shape>
              <v:shape id="_x0000_s2143" type="#_x0000_t202" style="position:absolute;left:5580;top:11520;width:360;height:360" fillcolor="#cff">
                <v:textbox style="mso-next-textbox:#_x0000_s2143">
                  <w:txbxContent>
                    <w:p w:rsidR="00F24D27" w:rsidRDefault="00F24D27">
                      <w:pPr>
                        <w:jc w:val="center"/>
                        <w:rPr>
                          <w:rFonts w:ascii="Arial" w:hAnsi="Arial" w:cs="Arial"/>
                          <w:sz w:val="16"/>
                          <w:szCs w:val="16"/>
                        </w:rPr>
                      </w:pPr>
                      <w:r>
                        <w:rPr>
                          <w:rFonts w:ascii="Arial" w:hAnsi="Arial" w:cs="Arial"/>
                          <w:sz w:val="16"/>
                          <w:szCs w:val="16"/>
                        </w:rPr>
                        <w:t>3</w:t>
                      </w:r>
                    </w:p>
                  </w:txbxContent>
                </v:textbox>
              </v:shape>
              <v:shape id="_x0000_s2144" type="#_x0000_t202" style="position:absolute;left:5940;top:11520;width:360;height:360" fillcolor="#cff">
                <v:textbox style="mso-next-textbox:#_x0000_s2144">
                  <w:txbxContent>
                    <w:p w:rsidR="00F24D27" w:rsidRDefault="00F24D27">
                      <w:pPr>
                        <w:jc w:val="center"/>
                        <w:rPr>
                          <w:rFonts w:ascii="Arial" w:hAnsi="Arial" w:cs="Arial"/>
                          <w:sz w:val="16"/>
                          <w:szCs w:val="16"/>
                        </w:rPr>
                      </w:pPr>
                      <w:r>
                        <w:rPr>
                          <w:rFonts w:ascii="Arial" w:hAnsi="Arial" w:cs="Arial"/>
                          <w:sz w:val="16"/>
                          <w:szCs w:val="16"/>
                        </w:rPr>
                        <w:t>3</w:t>
                      </w:r>
                    </w:p>
                  </w:txbxContent>
                </v:textbox>
              </v:shape>
              <v:shape id="_x0000_s2145" type="#_x0000_t202" style="position:absolute;left:5580;top:11880;width:360;height:360" fillcolor="#cff">
                <v:textbox style="mso-next-textbox:#_x0000_s2145">
                  <w:txbxContent>
                    <w:p w:rsidR="00F24D27" w:rsidRDefault="00F24D27">
                      <w:pPr>
                        <w:jc w:val="center"/>
                        <w:rPr>
                          <w:rFonts w:ascii="Arial" w:hAnsi="Arial" w:cs="Arial"/>
                          <w:sz w:val="16"/>
                          <w:szCs w:val="16"/>
                        </w:rPr>
                      </w:pPr>
                      <w:r>
                        <w:rPr>
                          <w:rFonts w:ascii="Arial" w:hAnsi="Arial" w:cs="Arial"/>
                          <w:sz w:val="16"/>
                          <w:szCs w:val="16"/>
                        </w:rPr>
                        <w:t>3</w:t>
                      </w:r>
                    </w:p>
                  </w:txbxContent>
                </v:textbox>
              </v:shape>
              <v:shape id="_x0000_s2146" type="#_x0000_t202" style="position:absolute;left:6300;top:10080;width:360;height:361">
                <v:textbox style="mso-next-textbox:#_x0000_s2146">
                  <w:txbxContent>
                    <w:p w:rsidR="00F24D27" w:rsidRDefault="00F24D27">
                      <w:pPr>
                        <w:jc w:val="center"/>
                        <w:rPr>
                          <w:rFonts w:ascii="Arial" w:hAnsi="Arial" w:cs="Arial"/>
                          <w:sz w:val="16"/>
                          <w:szCs w:val="16"/>
                        </w:rPr>
                      </w:pPr>
                    </w:p>
                  </w:txbxContent>
                </v:textbox>
              </v:shape>
              <v:shape id="_x0000_s2147" type="#_x0000_t202" style="position:absolute;left:4860;top:9720;width:360;height:361">
                <v:textbox style="mso-next-textbox:#_x0000_s2147">
                  <w:txbxContent>
                    <w:p w:rsidR="00F24D27" w:rsidRDefault="00F24D27">
                      <w:pPr>
                        <w:jc w:val="center"/>
                        <w:rPr>
                          <w:rFonts w:ascii="Arial" w:hAnsi="Arial" w:cs="Arial"/>
                          <w:sz w:val="16"/>
                          <w:szCs w:val="16"/>
                        </w:rPr>
                      </w:pPr>
                    </w:p>
                  </w:txbxContent>
                </v:textbox>
              </v:shape>
              <v:shape id="_x0000_s2148" type="#_x0000_t202" style="position:absolute;left:3780;top:9360;width:360;height:361">
                <v:textbox style="mso-next-textbox:#_x0000_s2148">
                  <w:txbxContent>
                    <w:p w:rsidR="00F24D27" w:rsidRDefault="00F24D27">
                      <w:pPr>
                        <w:jc w:val="center"/>
                        <w:rPr>
                          <w:rFonts w:ascii="Arial" w:hAnsi="Arial" w:cs="Arial"/>
                          <w:sz w:val="16"/>
                          <w:szCs w:val="16"/>
                        </w:rPr>
                      </w:pPr>
                    </w:p>
                  </w:txbxContent>
                </v:textbox>
              </v:shape>
              <v:shape id="_x0000_s2149" type="#_x0000_t202" style="position:absolute;left:6300;top:10800;width:360;height:361">
                <v:textbox style="mso-next-textbox:#_x0000_s2149">
                  <w:txbxContent>
                    <w:p w:rsidR="00F24D27" w:rsidRDefault="00F24D27">
                      <w:pPr>
                        <w:jc w:val="center"/>
                        <w:rPr>
                          <w:rFonts w:ascii="Arial" w:hAnsi="Arial" w:cs="Arial"/>
                          <w:sz w:val="16"/>
                          <w:szCs w:val="16"/>
                        </w:rPr>
                      </w:pPr>
                    </w:p>
                  </w:txbxContent>
                </v:textbox>
              </v:shape>
              <v:shape id="_x0000_s2150" type="#_x0000_t202" style="position:absolute;left:5940;top:9720;width:360;height:361">
                <v:textbox style="mso-next-textbox:#_x0000_s2150">
                  <w:txbxContent>
                    <w:p w:rsidR="00F24D27" w:rsidRDefault="00F24D27">
                      <w:pPr>
                        <w:jc w:val="center"/>
                        <w:rPr>
                          <w:rFonts w:ascii="Arial" w:hAnsi="Arial" w:cs="Arial"/>
                          <w:sz w:val="16"/>
                          <w:szCs w:val="16"/>
                        </w:rPr>
                      </w:pPr>
                    </w:p>
                  </w:txbxContent>
                </v:textbox>
              </v:shape>
              <v:shape id="_x0000_s2151" type="#_x0000_t202" style="position:absolute;left:6300;top:9720;width:360;height:361">
                <v:textbox style="mso-next-textbox:#_x0000_s2151">
                  <w:txbxContent>
                    <w:p w:rsidR="00F24D27" w:rsidRDefault="00F24D27">
                      <w:pPr>
                        <w:jc w:val="center"/>
                        <w:rPr>
                          <w:rFonts w:ascii="Arial" w:hAnsi="Arial" w:cs="Arial"/>
                          <w:sz w:val="16"/>
                          <w:szCs w:val="16"/>
                        </w:rPr>
                      </w:pPr>
                    </w:p>
                  </w:txbxContent>
                </v:textbox>
              </v:shape>
              <v:shape id="_x0000_s2152" type="#_x0000_t202" style="position:absolute;left:4500;top:9360;width:360;height:361">
                <v:textbox style="mso-next-textbox:#_x0000_s2152">
                  <w:txbxContent>
                    <w:p w:rsidR="00F24D27" w:rsidRDefault="00F24D27">
                      <w:pPr>
                        <w:jc w:val="center"/>
                        <w:rPr>
                          <w:rFonts w:ascii="Arial" w:hAnsi="Arial" w:cs="Arial"/>
                          <w:sz w:val="16"/>
                          <w:szCs w:val="16"/>
                        </w:rPr>
                      </w:pPr>
                    </w:p>
                  </w:txbxContent>
                </v:textbox>
              </v:shape>
              <v:shape id="_x0000_s2153" type="#_x0000_t202" style="position:absolute;left:6300;top:11160;width:360;height:361">
                <v:textbox style="mso-next-textbox:#_x0000_s2153">
                  <w:txbxContent>
                    <w:p w:rsidR="00F24D27" w:rsidRDefault="00F24D27">
                      <w:pPr>
                        <w:jc w:val="center"/>
                        <w:rPr>
                          <w:rFonts w:ascii="Arial" w:hAnsi="Arial" w:cs="Arial"/>
                          <w:sz w:val="16"/>
                          <w:szCs w:val="16"/>
                        </w:rPr>
                      </w:pPr>
                    </w:p>
                  </w:txbxContent>
                </v:textbox>
              </v:shape>
              <v:shape id="_x0000_s2154" type="#_x0000_t202" style="position:absolute;left:4140;top:9360;width:360;height:361">
                <v:textbox style="mso-next-textbox:#_x0000_s2154">
                  <w:txbxContent>
                    <w:p w:rsidR="00F24D27" w:rsidRDefault="00F24D27">
                      <w:pPr>
                        <w:jc w:val="center"/>
                        <w:rPr>
                          <w:rFonts w:ascii="Arial" w:hAnsi="Arial" w:cs="Arial"/>
                          <w:sz w:val="16"/>
                          <w:szCs w:val="16"/>
                        </w:rPr>
                      </w:pPr>
                    </w:p>
                  </w:txbxContent>
                </v:textbox>
              </v:shape>
              <v:shape id="_x0000_s2155" type="#_x0000_t202" style="position:absolute;left:4860;top:10080;width:360;height:360" fillcolor="#ff9">
                <v:textbox style="mso-next-textbox:#_x0000_s2155">
                  <w:txbxContent>
                    <w:p w:rsidR="00F24D27" w:rsidRDefault="00F24D27">
                      <w:pPr>
                        <w:jc w:val="center"/>
                        <w:rPr>
                          <w:rFonts w:ascii="Arial" w:hAnsi="Arial" w:cs="Arial"/>
                          <w:sz w:val="16"/>
                          <w:szCs w:val="16"/>
                        </w:rPr>
                      </w:pPr>
                      <w:r>
                        <w:rPr>
                          <w:rFonts w:ascii="Arial" w:hAnsi="Arial" w:cs="Arial"/>
                          <w:sz w:val="16"/>
                          <w:szCs w:val="16"/>
                        </w:rPr>
                        <w:t>2</w:t>
                      </w:r>
                    </w:p>
                  </w:txbxContent>
                </v:textbox>
              </v:shape>
              <v:shape id="_x0000_s2156" type="#_x0000_t202" style="position:absolute;left:5220;top:9720;width:360;height:360" fillcolor="#ff9">
                <v:textbox style="mso-next-textbox:#_x0000_s2156">
                  <w:txbxContent>
                    <w:p w:rsidR="00F24D27" w:rsidRDefault="00F24D27">
                      <w:pPr>
                        <w:jc w:val="center"/>
                        <w:rPr>
                          <w:rFonts w:ascii="Arial" w:hAnsi="Arial" w:cs="Arial"/>
                          <w:sz w:val="16"/>
                          <w:szCs w:val="16"/>
                        </w:rPr>
                      </w:pPr>
                      <w:r>
                        <w:rPr>
                          <w:rFonts w:ascii="Arial" w:hAnsi="Arial" w:cs="Arial"/>
                          <w:sz w:val="16"/>
                          <w:szCs w:val="16"/>
                        </w:rPr>
                        <w:t>2</w:t>
                      </w:r>
                    </w:p>
                  </w:txbxContent>
                </v:textbox>
              </v:shape>
              <v:shape id="_x0000_s2157" type="#_x0000_t202" style="position:absolute;left:5580;top:10080;width:360;height:360" fillcolor="#ff9">
                <v:textbox style="mso-next-textbox:#_x0000_s2157">
                  <w:txbxContent>
                    <w:p w:rsidR="00F24D27" w:rsidRDefault="00F24D27">
                      <w:pPr>
                        <w:jc w:val="center"/>
                        <w:rPr>
                          <w:rFonts w:ascii="Arial" w:hAnsi="Arial" w:cs="Arial"/>
                          <w:sz w:val="16"/>
                          <w:szCs w:val="16"/>
                        </w:rPr>
                      </w:pPr>
                      <w:r>
                        <w:rPr>
                          <w:rFonts w:ascii="Arial" w:hAnsi="Arial" w:cs="Arial"/>
                          <w:sz w:val="16"/>
                          <w:szCs w:val="16"/>
                        </w:rPr>
                        <w:t>2</w:t>
                      </w:r>
                    </w:p>
                  </w:txbxContent>
                </v:textbox>
              </v:shape>
              <v:shape id="_x0000_s2158" type="#_x0000_t202" style="position:absolute;left:5940;top:10440;width:360;height:360" fillcolor="#ff9">
                <v:textbox style="mso-next-textbox:#_x0000_s2158">
                  <w:txbxContent>
                    <w:p w:rsidR="00F24D27" w:rsidRDefault="00F24D27">
                      <w:pPr>
                        <w:jc w:val="center"/>
                        <w:rPr>
                          <w:rFonts w:ascii="Arial" w:hAnsi="Arial" w:cs="Arial"/>
                          <w:sz w:val="16"/>
                          <w:szCs w:val="16"/>
                        </w:rPr>
                      </w:pPr>
                      <w:r>
                        <w:rPr>
                          <w:rFonts w:ascii="Arial" w:hAnsi="Arial" w:cs="Arial"/>
                          <w:sz w:val="16"/>
                          <w:szCs w:val="16"/>
                        </w:rPr>
                        <w:t>2</w:t>
                      </w:r>
                    </w:p>
                  </w:txbxContent>
                </v:textbox>
              </v:shape>
              <v:shape id="_x0000_s2159" type="#_x0000_t202" style="position:absolute;left:5220;top:10440;width:360;height:360" fillcolor="#ff9">
                <v:textbox style="mso-next-textbox:#_x0000_s2159">
                  <w:txbxContent>
                    <w:p w:rsidR="00F24D27" w:rsidRDefault="00F24D27">
                      <w:pPr>
                        <w:jc w:val="center"/>
                        <w:rPr>
                          <w:rFonts w:ascii="Arial" w:hAnsi="Arial" w:cs="Arial"/>
                          <w:sz w:val="16"/>
                          <w:szCs w:val="16"/>
                        </w:rPr>
                      </w:pPr>
                      <w:r>
                        <w:rPr>
                          <w:rFonts w:ascii="Arial" w:hAnsi="Arial" w:cs="Arial"/>
                          <w:sz w:val="16"/>
                          <w:szCs w:val="16"/>
                        </w:rPr>
                        <w:t>2</w:t>
                      </w:r>
                    </w:p>
                    <w:p w:rsidR="00F24D27" w:rsidRDefault="00F24D27">
                      <w:pPr>
                        <w:jc w:val="center"/>
                        <w:rPr>
                          <w:rFonts w:ascii="Arial" w:hAnsi="Arial" w:cs="Arial"/>
                          <w:sz w:val="16"/>
                          <w:szCs w:val="16"/>
                        </w:rPr>
                      </w:pPr>
                    </w:p>
                  </w:txbxContent>
                </v:textbox>
              </v:shape>
              <v:shape id="_x0000_s2160" type="#_x0000_t202" style="position:absolute;left:5220;top:10800;width:360;height:360" fillcolor="#ff9">
                <v:textbox style="mso-next-textbox:#_x0000_s2160">
                  <w:txbxContent>
                    <w:p w:rsidR="00F24D27" w:rsidRDefault="00F24D27">
                      <w:pPr>
                        <w:jc w:val="center"/>
                        <w:rPr>
                          <w:rFonts w:ascii="Arial" w:hAnsi="Arial" w:cs="Arial"/>
                          <w:sz w:val="16"/>
                          <w:szCs w:val="16"/>
                        </w:rPr>
                      </w:pPr>
                      <w:r>
                        <w:rPr>
                          <w:rFonts w:ascii="Arial" w:hAnsi="Arial" w:cs="Arial"/>
                          <w:sz w:val="16"/>
                          <w:szCs w:val="16"/>
                        </w:rPr>
                        <w:t>2</w:t>
                      </w:r>
                    </w:p>
                  </w:txbxContent>
                </v:textbox>
              </v:shape>
              <v:shape id="_x0000_s2161" type="#_x0000_t202" style="position:absolute;left:5580;top:10800;width:360;height:360" fillcolor="#ff9">
                <v:textbox style="mso-next-textbox:#_x0000_s2161">
                  <w:txbxContent>
                    <w:p w:rsidR="00F24D27" w:rsidRDefault="00F24D27">
                      <w:pPr>
                        <w:jc w:val="center"/>
                        <w:rPr>
                          <w:rFonts w:ascii="Arial" w:hAnsi="Arial" w:cs="Arial"/>
                          <w:sz w:val="16"/>
                          <w:szCs w:val="16"/>
                        </w:rPr>
                      </w:pPr>
                      <w:r>
                        <w:rPr>
                          <w:rFonts w:ascii="Arial" w:hAnsi="Arial" w:cs="Arial"/>
                          <w:sz w:val="16"/>
                          <w:szCs w:val="16"/>
                        </w:rPr>
                        <w:t>2</w:t>
                      </w:r>
                    </w:p>
                  </w:txbxContent>
                </v:textbox>
              </v:shape>
              <v:shape id="_x0000_s2162" type="#_x0000_t202" style="position:absolute;left:5580;top:10440;width:360;height:360" fillcolor="#ff9">
                <v:textbox style="mso-next-textbox:#_x0000_s2162">
                  <w:txbxContent>
                    <w:p w:rsidR="00F24D27" w:rsidRDefault="00F24D27">
                      <w:pPr>
                        <w:jc w:val="center"/>
                        <w:rPr>
                          <w:rFonts w:ascii="Arial" w:hAnsi="Arial" w:cs="Arial"/>
                          <w:sz w:val="16"/>
                          <w:szCs w:val="16"/>
                        </w:rPr>
                      </w:pPr>
                      <w:r>
                        <w:rPr>
                          <w:rFonts w:ascii="Arial" w:hAnsi="Arial" w:cs="Arial"/>
                          <w:sz w:val="16"/>
                          <w:szCs w:val="16"/>
                        </w:rPr>
                        <w:t>2</w:t>
                      </w:r>
                    </w:p>
                  </w:txbxContent>
                </v:textbox>
              </v:shape>
              <v:shape id="_x0000_s2163" type="#_x0000_t202" style="position:absolute;left:5220;top:11880;width:360;height:360" fillcolor="#ff9">
                <v:textbox style="mso-next-textbox:#_x0000_s2163">
                  <w:txbxContent>
                    <w:p w:rsidR="00F24D27" w:rsidRDefault="00F24D27">
                      <w:pPr>
                        <w:jc w:val="center"/>
                        <w:rPr>
                          <w:rFonts w:ascii="Arial" w:hAnsi="Arial" w:cs="Arial"/>
                          <w:sz w:val="16"/>
                          <w:szCs w:val="16"/>
                        </w:rPr>
                      </w:pPr>
                      <w:r>
                        <w:rPr>
                          <w:rFonts w:ascii="Arial" w:hAnsi="Arial" w:cs="Arial"/>
                          <w:sz w:val="16"/>
                          <w:szCs w:val="16"/>
                        </w:rPr>
                        <w:t>2</w:t>
                      </w:r>
                    </w:p>
                  </w:txbxContent>
                </v:textbox>
              </v:shape>
              <v:shape id="_x0000_s2164" type="#_x0000_t202" style="position:absolute;left:5220;top:12240;width:360;height:360" fillcolor="#ff9">
                <v:textbox style="mso-next-textbox:#_x0000_s2164">
                  <w:txbxContent>
                    <w:p w:rsidR="00F24D27" w:rsidRDefault="00F24D27">
                      <w:pPr>
                        <w:jc w:val="center"/>
                        <w:rPr>
                          <w:rFonts w:ascii="Arial" w:hAnsi="Arial" w:cs="Arial"/>
                          <w:sz w:val="16"/>
                          <w:szCs w:val="16"/>
                        </w:rPr>
                      </w:pPr>
                      <w:r>
                        <w:rPr>
                          <w:rFonts w:ascii="Arial" w:hAnsi="Arial" w:cs="Arial"/>
                          <w:sz w:val="16"/>
                          <w:szCs w:val="16"/>
                        </w:rPr>
                        <w:t>2</w:t>
                      </w:r>
                    </w:p>
                  </w:txbxContent>
                </v:textbox>
              </v:shape>
              <v:shape id="_x0000_s2165" type="#_x0000_t202" style="position:absolute;left:5580;top:12240;width:360;height:360" fillcolor="#ff9">
                <v:textbox style="mso-next-textbox:#_x0000_s2165">
                  <w:txbxContent>
                    <w:p w:rsidR="00F24D27" w:rsidRDefault="00F24D27">
                      <w:pPr>
                        <w:jc w:val="center"/>
                        <w:rPr>
                          <w:rFonts w:ascii="Arial" w:hAnsi="Arial" w:cs="Arial"/>
                          <w:sz w:val="16"/>
                          <w:szCs w:val="16"/>
                        </w:rPr>
                      </w:pPr>
                      <w:r>
                        <w:rPr>
                          <w:rFonts w:ascii="Arial" w:hAnsi="Arial" w:cs="Arial"/>
                          <w:sz w:val="16"/>
                          <w:szCs w:val="16"/>
                        </w:rPr>
                        <w:t>2</w:t>
                      </w:r>
                    </w:p>
                  </w:txbxContent>
                </v:textbox>
              </v:shape>
              <v:shape id="_x0000_s2166" type="#_x0000_t202" style="position:absolute;left:4860;top:12240;width:360;height:360" fillcolor="#ff9">
                <v:textbox style="mso-next-textbox:#_x0000_s2166">
                  <w:txbxContent>
                    <w:p w:rsidR="00F24D27" w:rsidRDefault="00F24D27">
                      <w:pPr>
                        <w:jc w:val="center"/>
                        <w:rPr>
                          <w:rFonts w:ascii="Arial" w:hAnsi="Arial" w:cs="Arial"/>
                          <w:sz w:val="16"/>
                          <w:szCs w:val="16"/>
                        </w:rPr>
                      </w:pPr>
                      <w:r>
                        <w:rPr>
                          <w:rFonts w:ascii="Arial" w:hAnsi="Arial" w:cs="Arial"/>
                          <w:sz w:val="16"/>
                          <w:szCs w:val="16"/>
                        </w:rPr>
                        <w:t>2</w:t>
                      </w:r>
                    </w:p>
                  </w:txbxContent>
                </v:textbox>
              </v:shape>
              <v:shape id="_x0000_s2167" type="#_x0000_t202" style="position:absolute;left:5580;top:12600;width:360;height:360" fillcolor="#ff9">
                <v:textbox style="mso-next-textbox:#_x0000_s2167">
                  <w:txbxContent>
                    <w:p w:rsidR="00F24D27" w:rsidRDefault="00F24D27">
                      <w:pPr>
                        <w:jc w:val="center"/>
                        <w:rPr>
                          <w:rFonts w:ascii="Arial" w:hAnsi="Arial" w:cs="Arial"/>
                          <w:sz w:val="16"/>
                          <w:szCs w:val="16"/>
                        </w:rPr>
                      </w:pPr>
                      <w:r>
                        <w:rPr>
                          <w:rFonts w:ascii="Arial" w:hAnsi="Arial" w:cs="Arial"/>
                          <w:sz w:val="16"/>
                          <w:szCs w:val="16"/>
                        </w:rPr>
                        <w:t>2</w:t>
                      </w:r>
                    </w:p>
                  </w:txbxContent>
                </v:textbox>
              </v:shape>
              <v:shape id="_x0000_s2168" type="#_x0000_t202" style="position:absolute;left:5940;top:11880;width:360;height:360" fillcolor="#ff9">
                <v:textbox style="mso-next-textbox:#_x0000_s2168">
                  <w:txbxContent>
                    <w:p w:rsidR="00F24D27" w:rsidRDefault="00F24D27">
                      <w:pPr>
                        <w:jc w:val="center"/>
                        <w:rPr>
                          <w:rFonts w:ascii="Arial" w:hAnsi="Arial" w:cs="Arial"/>
                          <w:sz w:val="16"/>
                          <w:szCs w:val="16"/>
                        </w:rPr>
                      </w:pPr>
                      <w:r>
                        <w:rPr>
                          <w:rFonts w:ascii="Arial" w:hAnsi="Arial" w:cs="Arial"/>
                          <w:sz w:val="16"/>
                          <w:szCs w:val="16"/>
                        </w:rPr>
                        <w:t>2</w:t>
                      </w:r>
                    </w:p>
                  </w:txbxContent>
                </v:textbox>
              </v:shape>
              <v:shape id="_x0000_s2169" type="#_x0000_t202" style="position:absolute;left:5940;top:12240;width:360;height:360" fillcolor="#ff9">
                <v:textbox style="mso-next-textbox:#_x0000_s2169">
                  <w:txbxContent>
                    <w:p w:rsidR="00F24D27" w:rsidRDefault="00F24D27">
                      <w:pPr>
                        <w:jc w:val="center"/>
                        <w:rPr>
                          <w:rFonts w:ascii="Arial" w:hAnsi="Arial" w:cs="Arial"/>
                          <w:sz w:val="16"/>
                          <w:szCs w:val="16"/>
                        </w:rPr>
                      </w:pPr>
                      <w:r>
                        <w:rPr>
                          <w:rFonts w:ascii="Arial" w:hAnsi="Arial" w:cs="Arial"/>
                          <w:sz w:val="16"/>
                          <w:szCs w:val="16"/>
                        </w:rPr>
                        <w:t>2</w:t>
                      </w:r>
                    </w:p>
                  </w:txbxContent>
                </v:textbox>
              </v:shape>
              <v:shape id="_x0000_s2170" type="#_x0000_t202" style="position:absolute;left:4860;top:11880;width:360;height:360" fillcolor="#9f9">
                <v:textbox style="mso-next-textbox:#_x0000_s2170">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71" type="#_x0000_t202" style="position:absolute;left:5940;top:12960;width:360;height:360" fillcolor="#9f9">
                <v:textbox style="mso-next-textbox:#_x0000_s2171">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72" type="#_x0000_t202" style="position:absolute;left:5220;top:11520;width:360;height:360" fillcolor="#9f9">
                <v:textbox style="mso-next-textbox:#_x0000_s2172">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73" type="#_x0000_t202" style="position:absolute;left:4860;top:11520;width:360;height:360" fillcolor="#9f9">
                <v:textbox style="mso-next-textbox:#_x0000_s2173">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74" type="#_x0000_t202" style="position:absolute;left:4140;top:12600;width:360;height:360" fillcolor="#9f9">
                <v:textbox style="mso-next-textbox:#_x0000_s2174">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75" type="#_x0000_t202" style="position:absolute;left:4140;top:12960;width:360;height:360" fillcolor="#9f9">
                <v:textbox style="mso-next-textbox:#_x0000_s2175">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76" type="#_x0000_t202" style="position:absolute;left:4140;top:12240;width:360;height:360" fillcolor="#9f9">
                <v:textbox style="mso-next-textbox:#_x0000_s2176">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77" type="#_x0000_t202" style="position:absolute;left:5940;top:12600;width:360;height:360" fillcolor="#9f9">
                <v:textbox style="mso-next-textbox:#_x0000_s2177">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78" type="#_x0000_t202" style="position:absolute;left:4500;top:12600;width:360;height:360" fillcolor="#9f9">
                <v:textbox style="mso-next-textbox:#_x0000_s2178">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79" type="#_x0000_t202" style="position:absolute;left:4500;top:12960;width:360;height:360" fillcolor="#9f9">
                <v:textbox style="mso-next-textbox:#_x0000_s2179">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80" type="#_x0000_t202" style="position:absolute;left:4500;top:12240;width:360;height:360" fillcolor="#9f9">
                <v:textbox style="mso-next-textbox:#_x0000_s2180">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81" type="#_x0000_t202" style="position:absolute;left:4500;top:11880;width:360;height:360" fillcolor="#9f9">
                <v:textbox style="mso-next-textbox:#_x0000_s2181">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82" type="#_x0000_t202" style="position:absolute;left:3780;top:11160;width:360;height:360" fillcolor="#9f9">
                <v:textbox style="mso-next-textbox:#_x0000_s2182">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83" type="#_x0000_t202" style="position:absolute;left:3780;top:11520;width:360;height:360" fillcolor="#9f9">
                <v:textbox style="mso-next-textbox:#_x0000_s2183">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84" type="#_x0000_t202" style="position:absolute;left:4140;top:11520;width:360;height:360" fillcolor="#9f9">
                <v:textbox style="mso-next-textbox:#_x0000_s2184">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85" type="#_x0000_t202" style="position:absolute;left:4140;top:11160;width:360;height:360" fillcolor="#9f9">
                <v:textbox style="mso-next-textbox:#_x0000_s2185">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86" type="#_x0000_t202" style="position:absolute;left:2700;top:10440;width:360;height:360" fillcolor="#9f9">
                <v:textbox style="mso-next-textbox:#_x0000_s2186">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87" type="#_x0000_t202" style="position:absolute;left:2700;top:10800;width:360;height:360" fillcolor="#9f9">
                <v:textbox style="mso-next-textbox:#_x0000_s2187">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88" type="#_x0000_t202" style="position:absolute;left:3060;top:11160;width:360;height:360" fillcolor="#9f9">
                <v:textbox style="mso-next-textbox:#_x0000_s2188">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89" type="#_x0000_t202" style="position:absolute;left:3060;top:10800;width:360;height:360" fillcolor="#9f9">
                <v:textbox style="mso-next-textbox:#_x0000_s2189">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90" type="#_x0000_t202" style="position:absolute;left:3420;top:11880;width:360;height:360" fillcolor="#9f9">
                <v:textbox style="mso-next-textbox:#_x0000_s2190">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91" type="#_x0000_t202" style="position:absolute;left:3420;top:12240;width:360;height:360" fillcolor="#9f9">
                <v:textbox style="mso-next-textbox:#_x0000_s2191">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92" type="#_x0000_t202" style="position:absolute;left:3420;top:11520;width:360;height:360" fillcolor="#9f9">
                <v:textbox style="mso-next-textbox:#_x0000_s2192">
                  <w:txbxContent>
                    <w:p w:rsidR="00F24D27" w:rsidRDefault="00F24D27">
                      <w:pPr>
                        <w:jc w:val="center"/>
                        <w:rPr>
                          <w:rFonts w:ascii="Arial" w:hAnsi="Arial" w:cs="Arial"/>
                          <w:sz w:val="16"/>
                          <w:szCs w:val="16"/>
                        </w:rPr>
                      </w:pPr>
                      <w:r>
                        <w:rPr>
                          <w:rFonts w:ascii="Arial" w:hAnsi="Arial" w:cs="Arial"/>
                          <w:sz w:val="16"/>
                          <w:szCs w:val="16"/>
                        </w:rPr>
                        <w:t>1</w:t>
                      </w:r>
                    </w:p>
                  </w:txbxContent>
                </v:textbox>
              </v:shape>
              <v:shape id="_x0000_s2193" type="#_x0000_t202" style="position:absolute;left:3420;top:11160;width:360;height:360" fillcolor="#9f9">
                <v:textbox style="mso-next-textbox:#_x0000_s2193">
                  <w:txbxContent>
                    <w:p w:rsidR="00F24D27" w:rsidRDefault="00F24D27">
                      <w:pPr>
                        <w:jc w:val="center"/>
                        <w:rPr>
                          <w:rFonts w:ascii="Arial" w:hAnsi="Arial" w:cs="Arial"/>
                          <w:sz w:val="16"/>
                          <w:szCs w:val="16"/>
                        </w:rPr>
                      </w:pPr>
                      <w:r>
                        <w:rPr>
                          <w:rFonts w:ascii="Arial" w:hAnsi="Arial" w:cs="Arial"/>
                          <w:sz w:val="16"/>
                          <w:szCs w:val="16"/>
                        </w:rPr>
                        <w:t>1</w:t>
                      </w:r>
                    </w:p>
                  </w:txbxContent>
                </v:textbox>
              </v:shape>
            </v:group>
            <v:shape id="_x0000_s2194" type="#_x0000_t202" style="position:absolute;left:7200;top:9374;width:3060;height:3600" stroked="f">
              <v:textbox style="mso-next-textbox:#_x0000_s2194">
                <w:txbxContent>
                  <w:p w:rsidR="00F24D27" w:rsidRDefault="00F24D27">
                    <w:pPr>
                      <w:rPr>
                        <w:rFonts w:ascii="Arial" w:hAnsi="Arial" w:cs="Arial"/>
                        <w:b/>
                        <w:bCs/>
                        <w:sz w:val="16"/>
                        <w:szCs w:val="16"/>
                      </w:rPr>
                    </w:pPr>
                    <w:r>
                      <w:rPr>
                        <w:rFonts w:ascii="Arial" w:hAnsi="Arial" w:cs="Arial"/>
                        <w:b/>
                        <w:bCs/>
                        <w:sz w:val="16"/>
                        <w:szCs w:val="16"/>
                      </w:rPr>
                      <w:t>Initial Site Classes</w:t>
                    </w:r>
                  </w:p>
                  <w:p w:rsidR="00F24D27" w:rsidRDefault="00F24D27">
                    <w:pPr>
                      <w:rPr>
                        <w:rFonts w:ascii="Arial" w:hAnsi="Arial" w:cs="Arial"/>
                        <w:sz w:val="16"/>
                        <w:szCs w:val="16"/>
                      </w:rPr>
                    </w:pPr>
                  </w:p>
                  <w:p w:rsidR="00F24D27" w:rsidRDefault="00F24D27">
                    <w:pPr>
                      <w:rPr>
                        <w:rFonts w:ascii="Arial" w:hAnsi="Arial" w:cs="Arial"/>
                        <w:sz w:val="16"/>
                        <w:szCs w:val="16"/>
                        <w:u w:val="single"/>
                      </w:rPr>
                    </w:pPr>
                    <w:r>
                      <w:rPr>
                        <w:rFonts w:ascii="Arial" w:hAnsi="Arial" w:cs="Arial"/>
                        <w:sz w:val="16"/>
                        <w:szCs w:val="16"/>
                        <w:u w:val="single"/>
                      </w:rPr>
                      <w:t>Class</w:t>
                    </w:r>
                    <w:r>
                      <w:rPr>
                        <w:rFonts w:ascii="Arial" w:hAnsi="Arial" w:cs="Arial"/>
                        <w:sz w:val="16"/>
                        <w:szCs w:val="16"/>
                      </w:rPr>
                      <w:tab/>
                    </w:r>
                    <w:r>
                      <w:rPr>
                        <w:rFonts w:ascii="Arial" w:hAnsi="Arial" w:cs="Arial"/>
                        <w:sz w:val="16"/>
                        <w:szCs w:val="16"/>
                        <w:u w:val="single"/>
                      </w:rPr>
                      <w:t>Species &amp; Ages</w:t>
                    </w:r>
                  </w:p>
                  <w:p w:rsidR="00F24D27" w:rsidRDefault="00F24D27">
                    <w:pPr>
                      <w:rPr>
                        <w:rFonts w:ascii="Arial" w:hAnsi="Arial" w:cs="Arial"/>
                        <w:sz w:val="16"/>
                        <w:szCs w:val="16"/>
                      </w:rPr>
                    </w:pPr>
                  </w:p>
                  <w:p w:rsidR="00F24D27" w:rsidRDefault="00F24D27">
                    <w:pPr>
                      <w:rPr>
                        <w:rFonts w:ascii="Arial" w:hAnsi="Arial" w:cs="Arial"/>
                        <w:sz w:val="16"/>
                        <w:szCs w:val="16"/>
                      </w:rPr>
                    </w:pPr>
                    <w:r>
                      <w:rPr>
                        <w:rFonts w:ascii="Arial" w:hAnsi="Arial" w:cs="Arial"/>
                        <w:sz w:val="16"/>
                        <w:szCs w:val="16"/>
                      </w:rPr>
                      <w:t xml:space="preserve">   1</w:t>
                    </w:r>
                    <w:r>
                      <w:rPr>
                        <w:rFonts w:ascii="Arial" w:hAnsi="Arial" w:cs="Arial"/>
                        <w:sz w:val="16"/>
                        <w:szCs w:val="16"/>
                      </w:rPr>
                      <w:tab/>
                      <w:t>basswood: 10, 20</w:t>
                    </w:r>
                  </w:p>
                  <w:p w:rsidR="00F24D27" w:rsidRDefault="00F24D27">
                    <w:pPr>
                      <w:rPr>
                        <w:rFonts w:ascii="Arial" w:hAnsi="Arial" w:cs="Arial"/>
                        <w:sz w:val="16"/>
                        <w:szCs w:val="16"/>
                      </w:rPr>
                    </w:pPr>
                    <w:r>
                      <w:rPr>
                        <w:rFonts w:ascii="Arial" w:hAnsi="Arial" w:cs="Arial"/>
                        <w:sz w:val="16"/>
                        <w:szCs w:val="16"/>
                      </w:rPr>
                      <w:tab/>
                    </w:r>
                    <w:proofErr w:type="gramStart"/>
                    <w:r>
                      <w:rPr>
                        <w:rFonts w:ascii="Arial" w:hAnsi="Arial" w:cs="Arial"/>
                        <w:sz w:val="16"/>
                        <w:szCs w:val="16"/>
                      </w:rPr>
                      <w:t>sugar</w:t>
                    </w:r>
                    <w:proofErr w:type="gramEnd"/>
                    <w:r>
                      <w:rPr>
                        <w:rFonts w:ascii="Arial" w:hAnsi="Arial" w:cs="Arial"/>
                        <w:sz w:val="16"/>
                        <w:szCs w:val="16"/>
                      </w:rPr>
                      <w:t xml:space="preserve"> maple: 20, 40, 50</w:t>
                    </w:r>
                  </w:p>
                  <w:p w:rsidR="00F24D27" w:rsidRDefault="00F24D27">
                    <w:pPr>
                      <w:rPr>
                        <w:rFonts w:ascii="Arial" w:hAnsi="Arial" w:cs="Arial"/>
                        <w:sz w:val="16"/>
                        <w:szCs w:val="16"/>
                      </w:rPr>
                    </w:pPr>
                    <w:r>
                      <w:rPr>
                        <w:rFonts w:ascii="Arial" w:hAnsi="Arial" w:cs="Arial"/>
                        <w:sz w:val="16"/>
                        <w:szCs w:val="16"/>
                      </w:rPr>
                      <w:tab/>
                    </w:r>
                    <w:proofErr w:type="gramStart"/>
                    <w:r>
                      <w:rPr>
                        <w:rFonts w:ascii="Arial" w:hAnsi="Arial" w:cs="Arial"/>
                        <w:sz w:val="16"/>
                        <w:szCs w:val="16"/>
                      </w:rPr>
                      <w:t>hemlock</w:t>
                    </w:r>
                    <w:proofErr w:type="gramEnd"/>
                    <w:r>
                      <w:rPr>
                        <w:rFonts w:ascii="Arial" w:hAnsi="Arial" w:cs="Arial"/>
                        <w:sz w:val="16"/>
                        <w:szCs w:val="16"/>
                      </w:rPr>
                      <w:t>: 120, 250, 300</w:t>
                    </w:r>
                  </w:p>
                  <w:p w:rsidR="00F24D27" w:rsidRDefault="00F24D27">
                    <w:pPr>
                      <w:rPr>
                        <w:rFonts w:ascii="Arial" w:hAnsi="Arial" w:cs="Arial"/>
                        <w:sz w:val="16"/>
                        <w:szCs w:val="16"/>
                      </w:rPr>
                    </w:pPr>
                  </w:p>
                  <w:p w:rsidR="00F24D27" w:rsidRDefault="00F24D27">
                    <w:pPr>
                      <w:rPr>
                        <w:rFonts w:ascii="Arial" w:hAnsi="Arial" w:cs="Arial"/>
                        <w:sz w:val="16"/>
                        <w:szCs w:val="16"/>
                      </w:rPr>
                    </w:pPr>
                    <w:r>
                      <w:rPr>
                        <w:rFonts w:ascii="Arial" w:hAnsi="Arial" w:cs="Arial"/>
                        <w:sz w:val="16"/>
                        <w:szCs w:val="16"/>
                      </w:rPr>
                      <w:t xml:space="preserve">   2</w:t>
                    </w:r>
                    <w:r>
                      <w:rPr>
                        <w:rFonts w:ascii="Arial" w:hAnsi="Arial" w:cs="Arial"/>
                        <w:sz w:val="16"/>
                        <w:szCs w:val="16"/>
                      </w:rPr>
                      <w:tab/>
                      <w:t xml:space="preserve">sugar maple: 20, 40, </w:t>
                    </w:r>
                    <w:proofErr w:type="gramStart"/>
                    <w:r>
                      <w:rPr>
                        <w:rFonts w:ascii="Arial" w:hAnsi="Arial" w:cs="Arial"/>
                        <w:sz w:val="16"/>
                        <w:szCs w:val="16"/>
                      </w:rPr>
                      <w:t>50</w:t>
                    </w:r>
                    <w:proofErr w:type="gramEnd"/>
                  </w:p>
                  <w:p w:rsidR="00F24D27" w:rsidRDefault="00F24D27">
                    <w:pPr>
                      <w:rPr>
                        <w:rFonts w:ascii="Arial" w:hAnsi="Arial" w:cs="Arial"/>
                        <w:sz w:val="16"/>
                        <w:szCs w:val="16"/>
                      </w:rPr>
                    </w:pPr>
                    <w:r>
                      <w:rPr>
                        <w:rFonts w:ascii="Arial" w:hAnsi="Arial" w:cs="Arial"/>
                        <w:sz w:val="16"/>
                        <w:szCs w:val="16"/>
                      </w:rPr>
                      <w:tab/>
                    </w:r>
                    <w:proofErr w:type="gramStart"/>
                    <w:r>
                      <w:rPr>
                        <w:rFonts w:ascii="Arial" w:hAnsi="Arial" w:cs="Arial"/>
                        <w:sz w:val="16"/>
                        <w:szCs w:val="16"/>
                      </w:rPr>
                      <w:t>hemlock</w:t>
                    </w:r>
                    <w:proofErr w:type="gramEnd"/>
                    <w:r>
                      <w:rPr>
                        <w:rFonts w:ascii="Arial" w:hAnsi="Arial" w:cs="Arial"/>
                        <w:sz w:val="16"/>
                        <w:szCs w:val="16"/>
                      </w:rPr>
                      <w:t>: 120, 250, 300</w:t>
                    </w:r>
                  </w:p>
                  <w:p w:rsidR="00F24D27" w:rsidRDefault="00F24D27">
                    <w:pPr>
                      <w:rPr>
                        <w:rFonts w:ascii="Arial" w:hAnsi="Arial" w:cs="Arial"/>
                        <w:sz w:val="16"/>
                        <w:szCs w:val="16"/>
                      </w:rPr>
                    </w:pPr>
                  </w:p>
                  <w:p w:rsidR="00F24D27" w:rsidRDefault="00F24D27">
                    <w:pPr>
                      <w:rPr>
                        <w:rFonts w:ascii="Arial" w:hAnsi="Arial" w:cs="Arial"/>
                        <w:sz w:val="16"/>
                        <w:szCs w:val="16"/>
                      </w:rPr>
                    </w:pPr>
                    <w:r>
                      <w:rPr>
                        <w:rFonts w:ascii="Arial" w:hAnsi="Arial" w:cs="Arial"/>
                        <w:sz w:val="16"/>
                        <w:szCs w:val="16"/>
                      </w:rPr>
                      <w:t xml:space="preserve">   3</w:t>
                    </w:r>
                    <w:r>
                      <w:rPr>
                        <w:rFonts w:ascii="Arial" w:hAnsi="Arial" w:cs="Arial"/>
                        <w:sz w:val="16"/>
                        <w:szCs w:val="16"/>
                      </w:rPr>
                      <w:tab/>
                      <w:t>(none – water)</w:t>
                    </w:r>
                  </w:p>
                  <w:p w:rsidR="00F24D27" w:rsidRDefault="00F24D27">
                    <w:pPr>
                      <w:rPr>
                        <w:rFonts w:ascii="Arial" w:hAnsi="Arial" w:cs="Arial"/>
                        <w:sz w:val="16"/>
                        <w:szCs w:val="16"/>
                      </w:rPr>
                    </w:pPr>
                  </w:p>
                  <w:p w:rsidR="00F24D27" w:rsidRDefault="00F24D27">
                    <w:pPr>
                      <w:rPr>
                        <w:rFonts w:ascii="Arial" w:hAnsi="Arial" w:cs="Arial"/>
                        <w:sz w:val="16"/>
                        <w:szCs w:val="16"/>
                      </w:rPr>
                    </w:pPr>
                    <w:r>
                      <w:rPr>
                        <w:rFonts w:ascii="Arial" w:hAnsi="Arial" w:cs="Arial"/>
                        <w:sz w:val="16"/>
                        <w:szCs w:val="16"/>
                      </w:rPr>
                      <w:t xml:space="preserve">   4</w:t>
                    </w:r>
                    <w:r>
                      <w:rPr>
                        <w:rFonts w:ascii="Arial" w:hAnsi="Arial" w:cs="Arial"/>
                        <w:sz w:val="16"/>
                        <w:szCs w:val="16"/>
                      </w:rPr>
                      <w:tab/>
                      <w:t xml:space="preserve">yellow </w:t>
                    </w:r>
                    <w:proofErr w:type="gramStart"/>
                    <w:r>
                      <w:rPr>
                        <w:rFonts w:ascii="Arial" w:hAnsi="Arial" w:cs="Arial"/>
                        <w:sz w:val="16"/>
                        <w:szCs w:val="16"/>
                      </w:rPr>
                      <w:t>birch :</w:t>
                    </w:r>
                    <w:proofErr w:type="gramEnd"/>
                    <w:r>
                      <w:rPr>
                        <w:rFonts w:ascii="Arial" w:hAnsi="Arial" w:cs="Arial"/>
                        <w:sz w:val="16"/>
                        <w:szCs w:val="16"/>
                      </w:rPr>
                      <w:t xml:space="preserve"> 20, 60, 100</w:t>
                    </w:r>
                  </w:p>
                  <w:p w:rsidR="00F24D27" w:rsidRDefault="00F24D27">
                    <w:pPr>
                      <w:rPr>
                        <w:rFonts w:ascii="Arial" w:hAnsi="Arial" w:cs="Arial"/>
                        <w:sz w:val="16"/>
                        <w:szCs w:val="16"/>
                      </w:rPr>
                    </w:pPr>
                    <w:r>
                      <w:rPr>
                        <w:rFonts w:ascii="Arial" w:hAnsi="Arial" w:cs="Arial"/>
                        <w:sz w:val="16"/>
                        <w:szCs w:val="16"/>
                      </w:rPr>
                      <w:tab/>
                    </w:r>
                    <w:proofErr w:type="gramStart"/>
                    <w:r>
                      <w:rPr>
                        <w:rFonts w:ascii="Arial" w:hAnsi="Arial" w:cs="Arial"/>
                        <w:sz w:val="16"/>
                        <w:szCs w:val="16"/>
                      </w:rPr>
                      <w:t>hemlock</w:t>
                    </w:r>
                    <w:proofErr w:type="gramEnd"/>
                    <w:r>
                      <w:rPr>
                        <w:rFonts w:ascii="Arial" w:hAnsi="Arial" w:cs="Arial"/>
                        <w:sz w:val="16"/>
                        <w:szCs w:val="16"/>
                      </w:rPr>
                      <w:t>: 310</w:t>
                    </w:r>
                  </w:p>
                  <w:p w:rsidR="00F24D27" w:rsidRDefault="00F24D27">
                    <w:pPr>
                      <w:numPr>
                        <w:ins w:id="34" w:author="Unknown" w:date="2004-05-25T21:24:00Z"/>
                      </w:numPr>
                      <w:rPr>
                        <w:rFonts w:ascii="Arial" w:hAnsi="Arial" w:cs="Arial"/>
                        <w:sz w:val="16"/>
                        <w:szCs w:val="16"/>
                      </w:rPr>
                    </w:pPr>
                  </w:p>
                </w:txbxContent>
              </v:textbox>
            </v:shape>
            <v:shape id="_x0000_s2195" type="#_x0000_t202" style="position:absolute;left:1800;top:13401;width:8640;height:417" filled="f" stroked="f">
              <v:textbox style="mso-next-textbox:#_x0000_s2195">
                <w:txbxContent>
                  <w:p w:rsidR="00F24D27" w:rsidRDefault="00F24D27">
                    <w:pPr>
                      <w:pStyle w:val="figurecaption"/>
                      <w:rPr>
                        <w:rFonts w:cs="Times New Roman"/>
                        <w:noProof/>
                      </w:rPr>
                    </w:pPr>
                    <w:bookmarkStart w:id="35" w:name="_Ref75516403"/>
                    <w:r>
                      <w:t>Figure 5</w:t>
                    </w:r>
                    <w:bookmarkEnd w:id="35"/>
                    <w:r>
                      <w:t xml:space="preserve"> – Example of a site initialization map.</w:t>
                    </w:r>
                  </w:p>
                </w:txbxContent>
              </v:textbox>
            </v:shape>
            <w10:wrap type="topAndBottom" anchorx="margin"/>
          </v:group>
        </w:pict>
      </w:r>
    </w:p>
    <w:p w:rsidR="00C0282B" w:rsidRDefault="00C0282B">
      <w:pPr>
        <w:pStyle w:val="Heading2"/>
      </w:pPr>
      <w:bookmarkStart w:id="36" w:name="_Toc75951518"/>
      <w:bookmarkStart w:id="37" w:name="_Toc285123639"/>
      <w:r>
        <w:t>Land Types</w:t>
      </w:r>
      <w:bookmarkEnd w:id="36"/>
      <w:bookmarkEnd w:id="37"/>
    </w:p>
    <w:p w:rsidR="00C0282B" w:rsidRDefault="00C0282B">
      <w:pPr>
        <w:pStyle w:val="textbody"/>
      </w:pPr>
      <w:r>
        <w:t xml:space="preserve">The modeler provides an input map which divides the landscape into ecologically defined </w:t>
      </w:r>
      <w:r>
        <w:rPr>
          <w:b/>
          <w:bCs/>
        </w:rPr>
        <w:t>land types</w:t>
      </w:r>
      <w:r>
        <w:t xml:space="preserve">.  These land types are also called </w:t>
      </w:r>
      <w:r>
        <w:rPr>
          <w:b/>
          <w:bCs/>
        </w:rPr>
        <w:t>ecoregions</w:t>
      </w:r>
      <w:r>
        <w:t xml:space="preserve"> in broad scale studies.  Sites with similar ecological conditions are grouped into a single land type.  Because these conditions or factors affect ecological processes such as succession and disturbances, a site’s land type influences the effect these processes have on the site.  This influence is represented in the model as land type parameters.  For example, the effect of land type on a species’ ability to establish is represented by a </w:t>
      </w:r>
      <w:r>
        <w:rPr>
          <w:b/>
          <w:bCs/>
        </w:rPr>
        <w:t>species establishment coefficient</w:t>
      </w:r>
      <w:r>
        <w:t xml:space="preserve"> (</w:t>
      </w:r>
      <w:r>
        <w:fldChar w:fldCharType="begin"/>
      </w:r>
      <w:r>
        <w:instrText xml:space="preserve"> REF _Ref75498758 \h </w:instrText>
      </w:r>
      <w:r>
        <w:fldChar w:fldCharType="separate"/>
      </w:r>
      <w:r w:rsidR="00A67F9B">
        <w:t xml:space="preserve">Table </w:t>
      </w:r>
      <w:r w:rsidR="00A67F9B">
        <w:rPr>
          <w:noProof/>
        </w:rPr>
        <w:t>2</w:t>
      </w:r>
      <w:r>
        <w:fldChar w:fldCharType="end"/>
      </w:r>
      <w:r>
        <w:t>).</w:t>
      </w:r>
    </w:p>
    <w:p w:rsidR="00C0282B" w:rsidRDefault="00C0282B">
      <w:pPr>
        <w:pStyle w:val="tablecaption"/>
      </w:pPr>
      <w:bookmarkStart w:id="38" w:name="_Ref75498758"/>
      <w:bookmarkStart w:id="39" w:name="_Ref75498752"/>
      <w:r>
        <w:t xml:space="preserve">Table </w:t>
      </w:r>
      <w:r w:rsidR="00C03A29">
        <w:fldChar w:fldCharType="begin"/>
      </w:r>
      <w:r w:rsidR="00C03A29">
        <w:instrText xml:space="preserve"> SEQ Table \* ARABIC </w:instrText>
      </w:r>
      <w:r w:rsidR="00C03A29">
        <w:fldChar w:fldCharType="separate"/>
      </w:r>
      <w:r w:rsidR="00A67F9B">
        <w:rPr>
          <w:noProof/>
        </w:rPr>
        <w:t>2</w:t>
      </w:r>
      <w:r w:rsidR="00C03A29">
        <w:rPr>
          <w:noProof/>
        </w:rPr>
        <w:fldChar w:fldCharType="end"/>
      </w:r>
      <w:bookmarkEnd w:id="38"/>
      <w:r>
        <w:t xml:space="preserve"> – Parameters for Land Types (Ecoregions)</w:t>
      </w:r>
      <w:bookmarkEnd w:id="39"/>
    </w:p>
    <w:tbl>
      <w:tblPr>
        <w:tblpPr w:leftFromText="187" w:rightFromText="187" w:bottomFromText="490" w:vertAnchor="text" w:horzAnchor="margin" w:tblpXSpec="center" w:tblpY="289"/>
        <w:tblOverlap w:val="never"/>
        <w:tblW w:w="7694" w:type="dxa"/>
        <w:tblCellMar>
          <w:left w:w="115" w:type="dxa"/>
          <w:right w:w="115" w:type="dxa"/>
        </w:tblCellMar>
        <w:tblLook w:val="0000" w:firstRow="0" w:lastRow="0" w:firstColumn="0" w:lastColumn="0" w:noHBand="0" w:noVBand="0"/>
      </w:tblPr>
      <w:tblGrid>
        <w:gridCol w:w="3575"/>
        <w:gridCol w:w="3173"/>
        <w:gridCol w:w="946"/>
      </w:tblGrid>
      <w:tr w:rsidR="00C0282B">
        <w:tc>
          <w:tcPr>
            <w:tcW w:w="3575" w:type="dxa"/>
            <w:tcBorders>
              <w:top w:val="nil"/>
              <w:left w:val="nil"/>
              <w:bottom w:val="nil"/>
              <w:right w:val="nil"/>
            </w:tcBorders>
          </w:tcPr>
          <w:p w:rsidR="00C0282B" w:rsidRDefault="00C0282B">
            <w:pPr>
              <w:pStyle w:val="tabletext"/>
              <w:rPr>
                <w:u w:val="single"/>
              </w:rPr>
            </w:pPr>
            <w:r>
              <w:rPr>
                <w:u w:val="single"/>
              </w:rPr>
              <w:t>Parameter</w:t>
            </w:r>
          </w:p>
        </w:tc>
        <w:tc>
          <w:tcPr>
            <w:tcW w:w="3173" w:type="dxa"/>
            <w:tcBorders>
              <w:top w:val="nil"/>
              <w:left w:val="nil"/>
              <w:bottom w:val="nil"/>
              <w:right w:val="nil"/>
            </w:tcBorders>
          </w:tcPr>
          <w:p w:rsidR="00C0282B" w:rsidRDefault="00C0282B">
            <w:pPr>
              <w:pStyle w:val="tabletext"/>
              <w:rPr>
                <w:u w:val="single"/>
              </w:rPr>
            </w:pPr>
            <w:r>
              <w:rPr>
                <w:u w:val="single"/>
              </w:rPr>
              <w:t>Data Type</w:t>
            </w:r>
          </w:p>
        </w:tc>
        <w:tc>
          <w:tcPr>
            <w:tcW w:w="946" w:type="dxa"/>
            <w:tcBorders>
              <w:top w:val="nil"/>
              <w:left w:val="nil"/>
              <w:bottom w:val="nil"/>
              <w:right w:val="nil"/>
            </w:tcBorders>
          </w:tcPr>
          <w:p w:rsidR="00C0282B" w:rsidRDefault="00C0282B">
            <w:pPr>
              <w:pStyle w:val="tabletext"/>
              <w:rPr>
                <w:u w:val="single"/>
              </w:rPr>
            </w:pPr>
            <w:r>
              <w:rPr>
                <w:u w:val="single"/>
              </w:rPr>
              <w:t>Units</w:t>
            </w:r>
          </w:p>
        </w:tc>
      </w:tr>
      <w:tr w:rsidR="00C0282B">
        <w:tc>
          <w:tcPr>
            <w:tcW w:w="3575" w:type="dxa"/>
            <w:tcBorders>
              <w:top w:val="nil"/>
              <w:left w:val="nil"/>
              <w:bottom w:val="nil"/>
              <w:right w:val="nil"/>
            </w:tcBorders>
          </w:tcPr>
          <w:p w:rsidR="00C0282B" w:rsidRDefault="00C0282B">
            <w:pPr>
              <w:pStyle w:val="tabletext"/>
            </w:pPr>
            <w:r>
              <w:t>name</w:t>
            </w:r>
          </w:p>
        </w:tc>
        <w:tc>
          <w:tcPr>
            <w:tcW w:w="3173" w:type="dxa"/>
            <w:tcBorders>
              <w:top w:val="nil"/>
              <w:left w:val="nil"/>
              <w:bottom w:val="nil"/>
              <w:right w:val="nil"/>
            </w:tcBorders>
          </w:tcPr>
          <w:p w:rsidR="00C0282B" w:rsidRDefault="00C0282B">
            <w:pPr>
              <w:pStyle w:val="tabletext"/>
            </w:pPr>
            <w:r>
              <w:t>String</w:t>
            </w:r>
          </w:p>
        </w:tc>
        <w:tc>
          <w:tcPr>
            <w:tcW w:w="946" w:type="dxa"/>
            <w:tcBorders>
              <w:top w:val="nil"/>
              <w:left w:val="nil"/>
              <w:bottom w:val="nil"/>
              <w:right w:val="nil"/>
            </w:tcBorders>
          </w:tcPr>
          <w:p w:rsidR="00C0282B" w:rsidRDefault="00C0282B">
            <w:pPr>
              <w:pStyle w:val="tabletext"/>
            </w:pPr>
          </w:p>
        </w:tc>
      </w:tr>
      <w:tr w:rsidR="00C0282B">
        <w:tc>
          <w:tcPr>
            <w:tcW w:w="3575" w:type="dxa"/>
            <w:tcBorders>
              <w:top w:val="nil"/>
              <w:left w:val="nil"/>
              <w:bottom w:val="nil"/>
              <w:right w:val="nil"/>
            </w:tcBorders>
          </w:tcPr>
          <w:p w:rsidR="00C0282B" w:rsidRDefault="00C0282B">
            <w:pPr>
              <w:pStyle w:val="tabletext"/>
              <w:rPr>
                <w:rFonts w:cs="Times New Roman"/>
              </w:rPr>
            </w:pPr>
            <w:r>
              <w:t>establishment coefficient</w:t>
            </w:r>
            <w:r>
              <w:rPr>
                <w:vertAlign w:val="subscript"/>
              </w:rPr>
              <w:t xml:space="preserve"> species</w:t>
            </w:r>
          </w:p>
        </w:tc>
        <w:tc>
          <w:tcPr>
            <w:tcW w:w="3173" w:type="dxa"/>
            <w:tcBorders>
              <w:top w:val="nil"/>
              <w:left w:val="nil"/>
              <w:bottom w:val="nil"/>
              <w:right w:val="nil"/>
            </w:tcBorders>
          </w:tcPr>
          <w:p w:rsidR="00C0282B" w:rsidRDefault="00C0282B">
            <w:pPr>
              <w:pStyle w:val="tabletext"/>
            </w:pPr>
            <w:r>
              <w:t>0 ≤ number ≤ 1</w:t>
            </w:r>
          </w:p>
        </w:tc>
        <w:tc>
          <w:tcPr>
            <w:tcW w:w="946" w:type="dxa"/>
            <w:tcBorders>
              <w:top w:val="nil"/>
              <w:left w:val="nil"/>
              <w:bottom w:val="nil"/>
              <w:right w:val="nil"/>
            </w:tcBorders>
          </w:tcPr>
          <w:p w:rsidR="00C0282B" w:rsidRDefault="00C0282B">
            <w:pPr>
              <w:pStyle w:val="tabletext"/>
            </w:pPr>
          </w:p>
        </w:tc>
      </w:tr>
    </w:tbl>
    <w:p w:rsidR="00C0282B" w:rsidRDefault="00C0282B">
      <w:pPr>
        <w:pStyle w:val="textbody"/>
      </w:pPr>
    </w:p>
    <w:p w:rsidR="00C0282B" w:rsidRDefault="00C0282B">
      <w:pPr>
        <w:pStyle w:val="textbody"/>
      </w:pPr>
      <w:r>
        <w:lastRenderedPageBreak/>
        <w:t>If a land type does not have an explicit establishment coefficient for a particular species, a coefficient of 0 is implied (i.e., the species cannot establish in that land type).  A land type may have no establishment coefficients for any species because it represents a region of the landscape which does not have forested sites (for example, bodies of water, urban areas).</w:t>
      </w:r>
    </w:p>
    <w:p w:rsidR="00C0282B" w:rsidRDefault="00C0282B">
      <w:pPr>
        <w:pStyle w:val="Heading1"/>
      </w:pPr>
      <w:bookmarkStart w:id="40" w:name="_Toc75951520"/>
      <w:bookmarkStart w:id="41" w:name="_Toc285123640"/>
      <w:r>
        <w:lastRenderedPageBreak/>
        <w:t>Succession</w:t>
      </w:r>
      <w:bookmarkEnd w:id="40"/>
      <w:bookmarkEnd w:id="41"/>
    </w:p>
    <w:p w:rsidR="00C0282B" w:rsidRDefault="00C0282B">
      <w:pPr>
        <w:pStyle w:val="Heading2"/>
      </w:pPr>
      <w:bookmarkStart w:id="42" w:name="_Ref75418513"/>
      <w:bookmarkStart w:id="43" w:name="_Toc75951521"/>
      <w:bookmarkStart w:id="44" w:name="_Toc285123641"/>
      <w:r>
        <w:t>Time Step</w:t>
      </w:r>
      <w:bookmarkEnd w:id="42"/>
      <w:bookmarkEnd w:id="43"/>
      <w:bookmarkEnd w:id="44"/>
    </w:p>
    <w:p w:rsidR="00C0282B" w:rsidRDefault="00C0282B">
      <w:pPr>
        <w:pStyle w:val="textbody"/>
      </w:pPr>
      <w:bookmarkStart w:id="45" w:name="_Ref75418489"/>
      <w:r>
        <w:t>The succession time step, ∆</w:t>
      </w:r>
      <w:proofErr w:type="spellStart"/>
      <w:r>
        <w:t>t</w:t>
      </w:r>
      <w:r>
        <w:rPr>
          <w:vertAlign w:val="subscript"/>
        </w:rPr>
        <w:t>S</w:t>
      </w:r>
      <w:proofErr w:type="spellEnd"/>
      <w:r>
        <w:t xml:space="preserve">, is specified by the modeler, and may differ between simulation runs.  The time step determines the span of the age classes for the tree species cohort (section </w:t>
      </w:r>
      <w:r>
        <w:fldChar w:fldCharType="begin"/>
      </w:r>
      <w:r>
        <w:instrText xml:space="preserve"> REF _Ref75930146 \r \h </w:instrText>
      </w:r>
      <w:r>
        <w:fldChar w:fldCharType="separate"/>
      </w:r>
      <w:r w:rsidR="00A67F9B">
        <w:t>3.2.2</w:t>
      </w:r>
      <w:r>
        <w:fldChar w:fldCharType="end"/>
      </w:r>
      <w:r>
        <w:t>).</w:t>
      </w:r>
      <w:bookmarkEnd w:id="45"/>
    </w:p>
    <w:p w:rsidR="00C0282B" w:rsidRDefault="00C0282B">
      <w:pPr>
        <w:pStyle w:val="Heading2"/>
      </w:pPr>
      <w:bookmarkStart w:id="46" w:name="_Toc75951522"/>
      <w:bookmarkStart w:id="47" w:name="_Toc285123642"/>
      <w:r>
        <w:t>Stages</w:t>
      </w:r>
      <w:bookmarkEnd w:id="46"/>
      <w:bookmarkEnd w:id="47"/>
    </w:p>
    <w:p w:rsidR="00C0282B" w:rsidRDefault="00C0282B">
      <w:pPr>
        <w:pStyle w:val="textbody"/>
      </w:pPr>
      <w:r>
        <w:t>Succession involves these 3 stages:</w:t>
      </w:r>
    </w:p>
    <w:p w:rsidR="00C0282B" w:rsidRDefault="00C0282B" w:rsidP="00DE3B6E">
      <w:pPr>
        <w:pStyle w:val="textbody"/>
        <w:numPr>
          <w:ilvl w:val="0"/>
          <w:numId w:val="7"/>
        </w:numPr>
        <w:tabs>
          <w:tab w:val="clear" w:pos="2232"/>
        </w:tabs>
        <w:ind w:left="1890" w:hanging="378"/>
      </w:pPr>
      <w:r>
        <w:t xml:space="preserve">cohort ageing and mortality (senescence) (section </w:t>
      </w:r>
      <w:r>
        <w:fldChar w:fldCharType="begin"/>
      </w:r>
      <w:r>
        <w:instrText xml:space="preserve"> REF _Ref75570747 \r \h </w:instrText>
      </w:r>
      <w:r>
        <w:fldChar w:fldCharType="separate"/>
      </w:r>
      <w:r w:rsidR="00A67F9B">
        <w:t>4.3</w:t>
      </w:r>
      <w:r>
        <w:fldChar w:fldCharType="end"/>
      </w:r>
      <w:r>
        <w:t>)</w:t>
      </w:r>
    </w:p>
    <w:p w:rsidR="00C0282B" w:rsidRDefault="00C0282B" w:rsidP="00DE3B6E">
      <w:pPr>
        <w:pStyle w:val="textbody"/>
        <w:numPr>
          <w:ilvl w:val="0"/>
          <w:numId w:val="7"/>
        </w:numPr>
        <w:tabs>
          <w:tab w:val="clear" w:pos="2232"/>
        </w:tabs>
        <w:ind w:left="1890" w:hanging="378"/>
      </w:pPr>
      <w:r>
        <w:t xml:space="preserve">computing shade for forest sites (section </w:t>
      </w:r>
      <w:r>
        <w:fldChar w:fldCharType="begin"/>
      </w:r>
      <w:r>
        <w:instrText xml:space="preserve"> REF _Ref75570759 \r \h </w:instrText>
      </w:r>
      <w:r>
        <w:fldChar w:fldCharType="separate"/>
      </w:r>
      <w:r w:rsidR="00A67F9B">
        <w:t>3.2.3</w:t>
      </w:r>
      <w:r>
        <w:fldChar w:fldCharType="end"/>
      </w:r>
      <w:r>
        <w:t>)</w:t>
      </w:r>
    </w:p>
    <w:p w:rsidR="00C0282B" w:rsidRDefault="00C0282B" w:rsidP="00DE3B6E">
      <w:pPr>
        <w:pStyle w:val="textbody"/>
        <w:numPr>
          <w:ilvl w:val="0"/>
          <w:numId w:val="7"/>
        </w:numPr>
        <w:tabs>
          <w:tab w:val="clear" w:pos="2232"/>
        </w:tabs>
        <w:ind w:left="1890" w:hanging="378"/>
      </w:pPr>
      <w:r>
        <w:t xml:space="preserve">cohort reproduction by seeding and </w:t>
      </w:r>
      <w:proofErr w:type="spellStart"/>
      <w:r>
        <w:t>resprouting</w:t>
      </w:r>
      <w:proofErr w:type="spellEnd"/>
      <w:r>
        <w:t xml:space="preserve"> (sections </w:t>
      </w:r>
      <w:r>
        <w:fldChar w:fldCharType="begin"/>
      </w:r>
      <w:r>
        <w:instrText xml:space="preserve"> REF _Ref75570762 \r \h </w:instrText>
      </w:r>
      <w:r>
        <w:fldChar w:fldCharType="separate"/>
      </w:r>
      <w:r w:rsidR="00A67F9B">
        <w:t>4.5.1</w:t>
      </w:r>
      <w:r>
        <w:fldChar w:fldCharType="end"/>
      </w:r>
      <w:r>
        <w:t xml:space="preserve"> and </w:t>
      </w:r>
      <w:r>
        <w:fldChar w:fldCharType="begin"/>
      </w:r>
      <w:r>
        <w:instrText xml:space="preserve"> REF _Ref75501702 \r \h </w:instrText>
      </w:r>
      <w:r>
        <w:fldChar w:fldCharType="separate"/>
      </w:r>
      <w:r w:rsidR="00A67F9B">
        <w:t>4.5.2</w:t>
      </w:r>
      <w:r>
        <w:fldChar w:fldCharType="end"/>
      </w:r>
      <w:r>
        <w:t>)</w:t>
      </w:r>
    </w:p>
    <w:p w:rsidR="00C0282B" w:rsidRDefault="00C0282B">
      <w:pPr>
        <w:pStyle w:val="Heading2"/>
      </w:pPr>
      <w:bookmarkStart w:id="48" w:name="_Toc75951523"/>
      <w:bookmarkStart w:id="49" w:name="_Toc285123643"/>
      <w:bookmarkStart w:id="50" w:name="_Ref75570747"/>
      <w:r>
        <w:t>Interaction with Other Processes</w:t>
      </w:r>
      <w:bookmarkEnd w:id="48"/>
      <w:bookmarkEnd w:id="49"/>
    </w:p>
    <w:p w:rsidR="00C0282B" w:rsidRDefault="00C0282B">
      <w:pPr>
        <w:pStyle w:val="textbody"/>
      </w:pPr>
      <w:r>
        <w:t>The set of sites that undergo succession for a particular time step is based on whether that time step is also a disturbance time step:</w:t>
      </w:r>
    </w:p>
    <w:p w:rsidR="00C0282B" w:rsidRDefault="00C0282B" w:rsidP="00DE3B6E">
      <w:pPr>
        <w:pStyle w:val="textbody"/>
        <w:numPr>
          <w:ilvl w:val="0"/>
          <w:numId w:val="8"/>
        </w:numPr>
      </w:pPr>
      <w:r>
        <w:t>If the current time step is just a succession time step and not a disturbance time step, then all the forest sites on the landscape undergo succession.</w:t>
      </w:r>
    </w:p>
    <w:p w:rsidR="00C0282B" w:rsidRDefault="00C0282B" w:rsidP="00DE3B6E">
      <w:pPr>
        <w:pStyle w:val="textbody"/>
        <w:numPr>
          <w:ilvl w:val="0"/>
          <w:numId w:val="8"/>
        </w:numPr>
      </w:pPr>
      <w:r>
        <w:t>If the current time step is both a succession time step and a disturbance time step, then only those forest sites not disturbed during the current time step undergo succession.</w:t>
      </w:r>
    </w:p>
    <w:p w:rsidR="00C0282B" w:rsidRDefault="00C0282B">
      <w:pPr>
        <w:pStyle w:val="Heading2"/>
      </w:pPr>
      <w:bookmarkStart w:id="51" w:name="_Toc75951524"/>
      <w:bookmarkStart w:id="52" w:name="_Toc285123644"/>
      <w:r>
        <w:t>Cohort Ageing and Mortality</w:t>
      </w:r>
      <w:bookmarkEnd w:id="50"/>
      <w:bookmarkEnd w:id="51"/>
      <w:bookmarkEnd w:id="52"/>
    </w:p>
    <w:p w:rsidR="00C0282B" w:rsidRDefault="00C0282B">
      <w:pPr>
        <w:pStyle w:val="textbody"/>
      </w:pPr>
      <w:r>
        <w:t>In this stage, the tree species cohorts of the selected sites are updated for cohort ageing and mortality.</w:t>
      </w:r>
    </w:p>
    <w:p w:rsidR="00C0282B" w:rsidRDefault="00C0282B">
      <w:pPr>
        <w:pStyle w:val="Heading3"/>
      </w:pPr>
      <w:bookmarkStart w:id="53" w:name="_Toc75951525"/>
      <w:bookmarkStart w:id="54" w:name="_Toc285123645"/>
      <w:r>
        <w:t>Ageing</w:t>
      </w:r>
      <w:bookmarkEnd w:id="53"/>
      <w:bookmarkEnd w:id="54"/>
    </w:p>
    <w:p w:rsidR="00C0282B" w:rsidRDefault="00C0282B">
      <w:pPr>
        <w:pStyle w:val="textbody"/>
      </w:pPr>
      <w:r>
        <w:t>The age of a cohort at a site is updated as follows:</w:t>
      </w:r>
    </w:p>
    <w:p w:rsidR="00C0282B" w:rsidRDefault="00C0282B">
      <w:pPr>
        <w:pStyle w:val="Equation"/>
      </w:pPr>
      <w:proofErr w:type="gramStart"/>
      <w:r>
        <w:t>age(</w:t>
      </w:r>
      <w:proofErr w:type="gramEnd"/>
      <w:r>
        <w:t xml:space="preserve"> t ) = age( t</w:t>
      </w:r>
      <w:r>
        <w:rPr>
          <w:vertAlign w:val="subscript"/>
        </w:rPr>
        <w:t xml:space="preserve"> AM</w:t>
      </w:r>
      <w:r>
        <w:t xml:space="preserve"> ) + ( t – t</w:t>
      </w:r>
      <w:r>
        <w:rPr>
          <w:vertAlign w:val="subscript"/>
        </w:rPr>
        <w:t xml:space="preserve"> AM</w:t>
      </w:r>
      <w:r>
        <w:t xml:space="preserve"> )</w:t>
      </w:r>
    </w:p>
    <w:p w:rsidR="00C0282B" w:rsidRDefault="00C0282B">
      <w:pPr>
        <w:pStyle w:val="textbody"/>
      </w:pPr>
      <w:proofErr w:type="gramStart"/>
      <w:r>
        <w:t>where</w:t>
      </w:r>
      <w:proofErr w:type="gramEnd"/>
    </w:p>
    <w:p w:rsidR="00C0282B" w:rsidRDefault="00C0282B">
      <w:pPr>
        <w:pStyle w:val="Equation"/>
        <w:spacing w:after="0"/>
        <w:ind w:left="3427"/>
      </w:pPr>
      <w:proofErr w:type="gramStart"/>
      <w:r>
        <w:t>t</w:t>
      </w:r>
      <w:proofErr w:type="gramEnd"/>
      <w:r>
        <w:t xml:space="preserve"> is current model time step, and</w:t>
      </w:r>
    </w:p>
    <w:p w:rsidR="00C0282B" w:rsidRDefault="00C0282B">
      <w:pPr>
        <w:pStyle w:val="Equation"/>
        <w:ind w:left="2250" w:hanging="630"/>
      </w:pPr>
      <w:proofErr w:type="gramStart"/>
      <w:r>
        <w:t>t</w:t>
      </w:r>
      <w:proofErr w:type="gramEnd"/>
      <w:r>
        <w:rPr>
          <w:vertAlign w:val="subscript"/>
        </w:rPr>
        <w:t xml:space="preserve"> AM</w:t>
      </w:r>
      <w:r>
        <w:t xml:space="preserve"> is the time step that cohort ageing &amp; mortality was last done for the site.</w:t>
      </w:r>
    </w:p>
    <w:p w:rsidR="00C0282B" w:rsidRDefault="00C0282B">
      <w:pPr>
        <w:pStyle w:val="textbody"/>
      </w:pPr>
      <w:r>
        <w:lastRenderedPageBreak/>
        <w:t xml:space="preserve">The ageing of </w:t>
      </w:r>
      <w:r>
        <w:rPr>
          <w:b/>
          <w:bCs/>
        </w:rPr>
        <w:t>young cohorts</w:t>
      </w:r>
      <w:r>
        <w:t xml:space="preserve"> is handled differently.  A young cohort is one whose age is less than the succession </w:t>
      </w:r>
      <w:proofErr w:type="spellStart"/>
      <w:r>
        <w:t>timestep</w:t>
      </w:r>
      <w:proofErr w:type="spellEnd"/>
      <w:r>
        <w:t>:</w:t>
      </w:r>
    </w:p>
    <w:p w:rsidR="00C0282B" w:rsidRDefault="00C0282B">
      <w:pPr>
        <w:pStyle w:val="Equation"/>
      </w:pPr>
      <w:proofErr w:type="gramStart"/>
      <w:r>
        <w:t>age(</w:t>
      </w:r>
      <w:proofErr w:type="gramEnd"/>
      <w:r>
        <w:t xml:space="preserve"> </w:t>
      </w:r>
      <w:proofErr w:type="spellStart"/>
      <w:r>
        <w:t>t</w:t>
      </w:r>
      <w:r>
        <w:rPr>
          <w:vertAlign w:val="subscript"/>
        </w:rPr>
        <w:t>S</w:t>
      </w:r>
      <w:proofErr w:type="spellEnd"/>
      <w:r>
        <w:t xml:space="preserve"> ) &lt; ∆</w:t>
      </w:r>
      <w:proofErr w:type="spellStart"/>
      <w:r>
        <w:t>t</w:t>
      </w:r>
      <w:r>
        <w:rPr>
          <w:vertAlign w:val="subscript"/>
        </w:rPr>
        <w:t>S</w:t>
      </w:r>
      <w:proofErr w:type="spellEnd"/>
      <w:r>
        <w:t xml:space="preserve">  </w:t>
      </w:r>
      <w:r>
        <w:sym w:font="Wingdings" w:char="F0E0"/>
      </w:r>
      <w:r>
        <w:t xml:space="preserve">  young cohort</w:t>
      </w:r>
    </w:p>
    <w:p w:rsidR="00C0282B" w:rsidRDefault="00C03A29">
      <w:pPr>
        <w:pStyle w:val="textbody"/>
      </w:pPr>
      <w:r>
        <w:rPr>
          <w:noProof/>
          <w:lang w:eastAsia="en-US"/>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2196" type="#_x0000_t87" style="position:absolute;left:0;text-align:left;margin-left:215.25pt;margin-top:87.9pt;width:11.6pt;height:43.4pt;z-index:251660800" adj=",11124"/>
        </w:pict>
      </w:r>
      <w:r w:rsidR="00C0282B">
        <w:t>If the current time step is a succession time step, then the age of a young cohort is updated by setting it to the succession time step.  However, cohort ageing and mortality also occur during a disturbance time step.  In the case where the current time step is just a disturbance time step and not a succession time step, the age of a young cohort is updated in the same manner as other cohorts:</w:t>
      </w:r>
    </w:p>
    <w:p w:rsidR="00C0282B" w:rsidRDefault="00C0282B">
      <w:pPr>
        <w:pStyle w:val="Equation"/>
        <w:spacing w:after="0"/>
        <w:ind w:left="4590" w:hanging="2963"/>
      </w:pPr>
      <w:r>
        <w:tab/>
        <w:t>∆</w:t>
      </w:r>
      <w:proofErr w:type="spellStart"/>
      <w:r>
        <w:t>t</w:t>
      </w:r>
      <w:r>
        <w:rPr>
          <w:vertAlign w:val="subscript"/>
        </w:rPr>
        <w:t>S</w:t>
      </w:r>
      <w:proofErr w:type="spellEnd"/>
      <w:r>
        <w:t>, if t is a succession time step</w:t>
      </w:r>
    </w:p>
    <w:p w:rsidR="00C0282B" w:rsidRDefault="00C0282B">
      <w:pPr>
        <w:pStyle w:val="Equation"/>
        <w:spacing w:after="0"/>
        <w:ind w:left="4590" w:hanging="2963"/>
      </w:pPr>
      <w:proofErr w:type="gramStart"/>
      <w:r>
        <w:t>young</w:t>
      </w:r>
      <w:proofErr w:type="gramEnd"/>
      <w:r>
        <w:t xml:space="preserve"> cohort  </w:t>
      </w:r>
      <w:r>
        <w:sym w:font="Wingdings" w:char="F0E0"/>
      </w:r>
      <w:r>
        <w:t xml:space="preserve">  age( t ) = </w:t>
      </w:r>
    </w:p>
    <w:p w:rsidR="00C0282B" w:rsidRDefault="00C0282B">
      <w:pPr>
        <w:pStyle w:val="Equation"/>
        <w:ind w:left="4590" w:hanging="2963"/>
      </w:pPr>
      <w:r>
        <w:tab/>
      </w:r>
      <w:proofErr w:type="gramStart"/>
      <w:r>
        <w:t>age(</w:t>
      </w:r>
      <w:proofErr w:type="gramEnd"/>
      <w:r>
        <w:t xml:space="preserve"> t</w:t>
      </w:r>
      <w:r>
        <w:rPr>
          <w:vertAlign w:val="subscript"/>
        </w:rPr>
        <w:t xml:space="preserve"> AM</w:t>
      </w:r>
      <w:r>
        <w:t xml:space="preserve"> ) + ( t – t</w:t>
      </w:r>
      <w:r>
        <w:rPr>
          <w:vertAlign w:val="subscript"/>
        </w:rPr>
        <w:t xml:space="preserve"> AM</w:t>
      </w:r>
      <w:r>
        <w:t xml:space="preserve"> )</w:t>
      </w:r>
    </w:p>
    <w:p w:rsidR="00C0282B" w:rsidRDefault="00C0282B">
      <w:pPr>
        <w:pStyle w:val="textbody"/>
      </w:pPr>
      <w:r>
        <w:t>If one or more disturbance processes are active during a run, it is possible for a species to have two or more young cohorts with different ages depending upon the succession and disturbance time steps involved.  When a species at a site has 2 or more young cohorts during the ageing stage of a succession time step, the young cohorts are combined into a single cohort with its age equal to the succession time step.  The following example illustrates this behavior:</w:t>
      </w:r>
    </w:p>
    <w:p w:rsidR="00C0282B" w:rsidRDefault="00C0282B">
      <w:pPr>
        <w:pStyle w:val="Equation"/>
        <w:ind w:left="2610" w:hanging="990"/>
      </w:pPr>
      <w:r>
        <w:rPr>
          <w:i/>
          <w:iCs/>
        </w:rPr>
        <w:t>Example</w:t>
      </w:r>
      <w:r>
        <w:t>:</w:t>
      </w:r>
      <w:r>
        <w:tab/>
        <w:t>∆</w:t>
      </w:r>
      <w:proofErr w:type="spellStart"/>
      <w:r>
        <w:t>t</w:t>
      </w:r>
      <w:r>
        <w:rPr>
          <w:vertAlign w:val="subscript"/>
        </w:rPr>
        <w:t>S</w:t>
      </w:r>
      <w:proofErr w:type="spellEnd"/>
      <w:r>
        <w:t xml:space="preserve"> = 10 years, ∆t</w:t>
      </w:r>
      <w:r>
        <w:rPr>
          <w:vertAlign w:val="subscript"/>
        </w:rPr>
        <w:t xml:space="preserve"> wind</w:t>
      </w:r>
      <w:r>
        <w:t xml:space="preserve"> = 5 years.  At year 30, a species seeds a site, resulting in a new cohort with an initial age of 1 (section </w:t>
      </w:r>
      <w:r>
        <w:fldChar w:fldCharType="begin"/>
      </w:r>
      <w:r>
        <w:instrText xml:space="preserve"> REF _Ref75518020 \r \h </w:instrText>
      </w:r>
      <w:r>
        <w:fldChar w:fldCharType="separate"/>
      </w:r>
      <w:r w:rsidR="00A67F9B">
        <w:t>4.5.6</w:t>
      </w:r>
      <w:r>
        <w:fldChar w:fldCharType="end"/>
      </w:r>
      <w:r>
        <w:t xml:space="preserve">).  Five years later, windthrow hits the site, causing the species to </w:t>
      </w:r>
      <w:proofErr w:type="spellStart"/>
      <w:r>
        <w:t>resprout</w:t>
      </w:r>
      <w:proofErr w:type="spellEnd"/>
      <w:r>
        <w:t xml:space="preserve"> and the addition of a new cohort.</w:t>
      </w:r>
    </w:p>
    <w:p w:rsidR="00C0282B" w:rsidRDefault="00C0282B">
      <w:pPr>
        <w:pStyle w:val="textbody"/>
        <w:tabs>
          <w:tab w:val="left" w:pos="1620"/>
          <w:tab w:val="left" w:pos="2431"/>
          <w:tab w:val="left" w:pos="5423"/>
        </w:tabs>
      </w:pPr>
      <w:r>
        <w:tab/>
      </w:r>
      <w:r>
        <w:rPr>
          <w:u w:val="single"/>
        </w:rPr>
        <w:t>Time Step</w:t>
      </w:r>
      <w:r>
        <w:tab/>
      </w:r>
      <w:r>
        <w:rPr>
          <w:u w:val="single"/>
        </w:rPr>
        <w:t>Site Cohorts</w:t>
      </w:r>
    </w:p>
    <w:p w:rsidR="00C0282B" w:rsidRDefault="00C0282B">
      <w:pPr>
        <w:pStyle w:val="textbody"/>
        <w:tabs>
          <w:tab w:val="left" w:pos="1620"/>
          <w:tab w:val="left" w:pos="2431"/>
          <w:tab w:val="left" w:pos="5423"/>
        </w:tabs>
        <w:spacing w:after="0"/>
      </w:pPr>
      <w:r>
        <w:tab/>
      </w:r>
      <w:proofErr w:type="gramStart"/>
      <w:r>
        <w:t>year</w:t>
      </w:r>
      <w:proofErr w:type="gramEnd"/>
      <w:r>
        <w:t xml:space="preserve"> 30</w:t>
      </w:r>
      <w:r>
        <w:tab/>
        <w:t>– start of time step</w:t>
      </w:r>
      <w:r>
        <w:tab/>
      </w:r>
      <w:r>
        <w:rPr>
          <w:i/>
          <w:iCs/>
        </w:rPr>
        <w:t>species</w:t>
      </w:r>
      <w:r>
        <w:t>: 100</w:t>
      </w:r>
    </w:p>
    <w:p w:rsidR="00C0282B" w:rsidRDefault="00C0282B">
      <w:pPr>
        <w:pStyle w:val="textbody"/>
        <w:tabs>
          <w:tab w:val="left" w:pos="1620"/>
          <w:tab w:val="left" w:pos="2431"/>
          <w:tab w:val="left" w:pos="5423"/>
        </w:tabs>
      </w:pPr>
      <w:r>
        <w:tab/>
      </w:r>
      <w:r>
        <w:tab/>
        <w:t xml:space="preserve">– </w:t>
      </w:r>
      <w:proofErr w:type="gramStart"/>
      <w:r>
        <w:t>after</w:t>
      </w:r>
      <w:proofErr w:type="gramEnd"/>
      <w:r>
        <w:t xml:space="preserve"> succession</w:t>
      </w:r>
      <w:r>
        <w:tab/>
      </w:r>
      <w:r>
        <w:rPr>
          <w:i/>
          <w:iCs/>
        </w:rPr>
        <w:t>species</w:t>
      </w:r>
      <w:r>
        <w:t>: 1, 100</w:t>
      </w:r>
    </w:p>
    <w:p w:rsidR="00C0282B" w:rsidRDefault="00C0282B">
      <w:pPr>
        <w:pStyle w:val="textbody"/>
        <w:tabs>
          <w:tab w:val="left" w:pos="1620"/>
          <w:tab w:val="left" w:pos="2431"/>
          <w:tab w:val="left" w:pos="5423"/>
        </w:tabs>
        <w:spacing w:after="0"/>
      </w:pPr>
      <w:r>
        <w:tab/>
      </w:r>
      <w:proofErr w:type="gramStart"/>
      <w:r>
        <w:t>year</w:t>
      </w:r>
      <w:proofErr w:type="gramEnd"/>
      <w:r>
        <w:t xml:space="preserve"> 35</w:t>
      </w:r>
      <w:r>
        <w:tab/>
        <w:t>– start of time step</w:t>
      </w:r>
      <w:r>
        <w:tab/>
      </w:r>
      <w:r>
        <w:rPr>
          <w:i/>
          <w:iCs/>
        </w:rPr>
        <w:t>species</w:t>
      </w:r>
      <w:r>
        <w:t>: 1, 100</w:t>
      </w:r>
    </w:p>
    <w:p w:rsidR="00C0282B" w:rsidRDefault="00C0282B">
      <w:pPr>
        <w:pStyle w:val="textbody"/>
        <w:tabs>
          <w:tab w:val="left" w:pos="1620"/>
          <w:tab w:val="left" w:pos="2431"/>
          <w:tab w:val="left" w:pos="5423"/>
        </w:tabs>
        <w:spacing w:after="0"/>
      </w:pPr>
      <w:r>
        <w:tab/>
      </w:r>
      <w:r>
        <w:tab/>
        <w:t xml:space="preserve">– </w:t>
      </w:r>
      <w:proofErr w:type="gramStart"/>
      <w:r>
        <w:t>after</w:t>
      </w:r>
      <w:proofErr w:type="gramEnd"/>
      <w:r>
        <w:t xml:space="preserve"> wind kills old cohort</w:t>
      </w:r>
      <w:r>
        <w:tab/>
      </w:r>
      <w:r>
        <w:rPr>
          <w:i/>
          <w:iCs/>
        </w:rPr>
        <w:t>species</w:t>
      </w:r>
      <w:r>
        <w:t>: 1</w:t>
      </w:r>
    </w:p>
    <w:p w:rsidR="00C0282B" w:rsidRDefault="00C0282B">
      <w:pPr>
        <w:pStyle w:val="textbody"/>
        <w:tabs>
          <w:tab w:val="left" w:pos="1620"/>
          <w:tab w:val="left" w:pos="2431"/>
          <w:tab w:val="left" w:pos="5423"/>
        </w:tabs>
        <w:spacing w:after="0"/>
      </w:pPr>
      <w:r>
        <w:tab/>
      </w:r>
      <w:r>
        <w:tab/>
        <w:t xml:space="preserve">– </w:t>
      </w:r>
      <w:proofErr w:type="gramStart"/>
      <w:r>
        <w:t>after</w:t>
      </w:r>
      <w:proofErr w:type="gramEnd"/>
      <w:r>
        <w:t xml:space="preserve"> ageing &amp; mortality</w:t>
      </w:r>
      <w:r>
        <w:tab/>
      </w:r>
      <w:r>
        <w:rPr>
          <w:i/>
          <w:iCs/>
        </w:rPr>
        <w:t>species</w:t>
      </w:r>
      <w:r>
        <w:t>: 6</w:t>
      </w:r>
    </w:p>
    <w:p w:rsidR="00C0282B" w:rsidRDefault="00C0282B">
      <w:pPr>
        <w:pStyle w:val="textbody"/>
        <w:tabs>
          <w:tab w:val="left" w:pos="1620"/>
          <w:tab w:val="left" w:pos="2431"/>
          <w:tab w:val="left" w:pos="5423"/>
        </w:tabs>
      </w:pPr>
      <w:r>
        <w:tab/>
      </w:r>
      <w:r>
        <w:tab/>
        <w:t xml:space="preserve">– </w:t>
      </w:r>
      <w:proofErr w:type="gramStart"/>
      <w:r>
        <w:t>after</w:t>
      </w:r>
      <w:proofErr w:type="gramEnd"/>
      <w:r>
        <w:t xml:space="preserve"> </w:t>
      </w:r>
      <w:proofErr w:type="spellStart"/>
      <w:r>
        <w:t>resprouting</w:t>
      </w:r>
      <w:proofErr w:type="spellEnd"/>
      <w:r>
        <w:tab/>
      </w:r>
      <w:r>
        <w:rPr>
          <w:i/>
          <w:iCs/>
        </w:rPr>
        <w:t>species</w:t>
      </w:r>
      <w:r>
        <w:t>: 1, 6</w:t>
      </w:r>
    </w:p>
    <w:p w:rsidR="00C0282B" w:rsidRDefault="00C0282B">
      <w:pPr>
        <w:pStyle w:val="textbody"/>
        <w:tabs>
          <w:tab w:val="left" w:pos="1620"/>
          <w:tab w:val="left" w:pos="2431"/>
          <w:tab w:val="left" w:pos="5423"/>
        </w:tabs>
        <w:spacing w:after="0"/>
      </w:pPr>
      <w:r>
        <w:tab/>
      </w:r>
      <w:proofErr w:type="gramStart"/>
      <w:r>
        <w:t>year</w:t>
      </w:r>
      <w:proofErr w:type="gramEnd"/>
      <w:r>
        <w:t xml:space="preserve"> 40</w:t>
      </w:r>
      <w:r>
        <w:tab/>
        <w:t>– before ageing</w:t>
      </w:r>
      <w:r>
        <w:tab/>
      </w:r>
      <w:r>
        <w:rPr>
          <w:i/>
          <w:iCs/>
        </w:rPr>
        <w:t>species</w:t>
      </w:r>
      <w:r>
        <w:t>: 1, 6</w:t>
      </w:r>
    </w:p>
    <w:p w:rsidR="00C0282B" w:rsidRDefault="00C0282B">
      <w:pPr>
        <w:pStyle w:val="textbody"/>
        <w:tabs>
          <w:tab w:val="left" w:pos="1620"/>
          <w:tab w:val="left" w:pos="2431"/>
          <w:tab w:val="left" w:pos="5423"/>
        </w:tabs>
      </w:pPr>
      <w:r>
        <w:tab/>
      </w:r>
      <w:r>
        <w:tab/>
        <w:t xml:space="preserve">– </w:t>
      </w:r>
      <w:proofErr w:type="gramStart"/>
      <w:r>
        <w:t>after</w:t>
      </w:r>
      <w:proofErr w:type="gramEnd"/>
      <w:r>
        <w:t xml:space="preserve"> ageing</w:t>
      </w:r>
      <w:r>
        <w:tab/>
      </w:r>
      <w:r>
        <w:rPr>
          <w:i/>
          <w:iCs/>
        </w:rPr>
        <w:t>species</w:t>
      </w:r>
      <w:r>
        <w:t>: 10</w:t>
      </w:r>
    </w:p>
    <w:p w:rsidR="00C0282B" w:rsidRDefault="00C0282B">
      <w:pPr>
        <w:pStyle w:val="Heading3"/>
      </w:pPr>
      <w:bookmarkStart w:id="55" w:name="_Toc75951526"/>
      <w:bookmarkStart w:id="56" w:name="_Toc285123646"/>
      <w:r>
        <w:lastRenderedPageBreak/>
        <w:t>Mortality (Senescence)</w:t>
      </w:r>
      <w:bookmarkEnd w:id="55"/>
      <w:bookmarkEnd w:id="56"/>
    </w:p>
    <w:p w:rsidR="00C0282B" w:rsidRDefault="00C0282B">
      <w:pPr>
        <w:pStyle w:val="textbody"/>
      </w:pPr>
      <w:r>
        <w:t>A cohort’s updated age is compared with the longevity of the cohort’s species; if the age exceeds the longevity, then the cohort “dies”, and is removed from the site.</w:t>
      </w:r>
    </w:p>
    <w:p w:rsidR="00C0282B" w:rsidRDefault="00C0282B">
      <w:pPr>
        <w:pStyle w:val="textbody"/>
      </w:pPr>
      <w:r>
        <w:tab/>
      </w:r>
      <w:proofErr w:type="gramStart"/>
      <w:r>
        <w:t>age(</w:t>
      </w:r>
      <w:proofErr w:type="gramEnd"/>
      <w:r>
        <w:t xml:space="preserve"> t ) &gt; longevity</w:t>
      </w:r>
      <w:r>
        <w:rPr>
          <w:vertAlign w:val="subscript"/>
        </w:rPr>
        <w:t xml:space="preserve"> species</w:t>
      </w:r>
      <w:r>
        <w:t xml:space="preserve">  </w:t>
      </w:r>
      <w:r>
        <w:sym w:font="Wingdings" w:char="F0E0"/>
      </w:r>
      <w:r>
        <w:t xml:space="preserve">  cohort removed</w:t>
      </w:r>
    </w:p>
    <w:p w:rsidR="00C0282B" w:rsidRDefault="00C0282B">
      <w:pPr>
        <w:pStyle w:val="textbody"/>
      </w:pPr>
      <w:r>
        <w:t xml:space="preserve">Typically, a species’ maximum age for </w:t>
      </w:r>
      <w:proofErr w:type="spellStart"/>
      <w:r>
        <w:t>resprouting</w:t>
      </w:r>
      <w:proofErr w:type="spellEnd"/>
      <w:r>
        <w:t xml:space="preserve"> is less than the species’ longevity.  However, if these two parameters are equal for a species, the death of one of that species’ cohorts may trigger </w:t>
      </w:r>
      <w:proofErr w:type="spellStart"/>
      <w:r>
        <w:t>resprouting</w:t>
      </w:r>
      <w:proofErr w:type="spellEnd"/>
      <w:r>
        <w:t xml:space="preserve"> (section </w:t>
      </w:r>
      <w:r>
        <w:fldChar w:fldCharType="begin"/>
      </w:r>
      <w:r>
        <w:instrText xml:space="preserve"> REF _Ref75501702 \r \h </w:instrText>
      </w:r>
      <w:r>
        <w:fldChar w:fldCharType="separate"/>
      </w:r>
      <w:r w:rsidR="00A67F9B">
        <w:t>4.5.2</w:t>
      </w:r>
      <w:r>
        <w:fldChar w:fldCharType="end"/>
      </w:r>
      <w:r>
        <w:t>).</w:t>
      </w:r>
    </w:p>
    <w:p w:rsidR="00C0282B" w:rsidRDefault="00C0282B">
      <w:pPr>
        <w:pStyle w:val="Heading2"/>
      </w:pPr>
      <w:bookmarkStart w:id="57" w:name="_Toc75951527"/>
      <w:bookmarkStart w:id="58" w:name="_Toc285123647"/>
      <w:r>
        <w:t>Cohort Reproduction</w:t>
      </w:r>
      <w:bookmarkEnd w:id="57"/>
      <w:bookmarkEnd w:id="58"/>
    </w:p>
    <w:p w:rsidR="00C0282B" w:rsidRDefault="00C0282B">
      <w:pPr>
        <w:pStyle w:val="textbody"/>
      </w:pPr>
      <w:r>
        <w:t>Tree species reproduce in the following ways:</w:t>
      </w:r>
    </w:p>
    <w:p w:rsidR="00C0282B" w:rsidRDefault="00C0282B" w:rsidP="00DE3B6E">
      <w:pPr>
        <w:pStyle w:val="textbody"/>
        <w:numPr>
          <w:ilvl w:val="0"/>
          <w:numId w:val="5"/>
        </w:numPr>
      </w:pPr>
      <w:r>
        <w:t>Dispersing seeds</w:t>
      </w:r>
    </w:p>
    <w:p w:rsidR="00C0282B" w:rsidRDefault="00C0282B" w:rsidP="00DE3B6E">
      <w:pPr>
        <w:pStyle w:val="textbody"/>
        <w:numPr>
          <w:ilvl w:val="0"/>
          <w:numId w:val="5"/>
        </w:numPr>
      </w:pPr>
      <w:proofErr w:type="spellStart"/>
      <w:r>
        <w:t>Resprouting</w:t>
      </w:r>
      <w:proofErr w:type="spellEnd"/>
      <w:r>
        <w:t xml:space="preserve"> (Vegetation reproduction)</w:t>
      </w:r>
    </w:p>
    <w:p w:rsidR="00C0282B" w:rsidRDefault="00C0282B" w:rsidP="00DE3B6E">
      <w:pPr>
        <w:pStyle w:val="textbody"/>
        <w:numPr>
          <w:ilvl w:val="0"/>
          <w:numId w:val="5"/>
        </w:numPr>
      </w:pPr>
      <w:r>
        <w:t>Planting</w:t>
      </w:r>
    </w:p>
    <w:p w:rsidR="00C0282B" w:rsidRDefault="00C0282B">
      <w:pPr>
        <w:pStyle w:val="textbody"/>
      </w:pPr>
      <w:r>
        <w:t>The reproductive methods are associated with different ecological processes, for example, seeding with succession, planting with harvesting.</w:t>
      </w:r>
    </w:p>
    <w:p w:rsidR="00C0282B" w:rsidRDefault="00C0282B">
      <w:pPr>
        <w:pStyle w:val="Heading3"/>
      </w:pPr>
      <w:bookmarkStart w:id="59" w:name="_Ref75501694"/>
      <w:bookmarkStart w:id="60" w:name="_Ref75570762"/>
      <w:bookmarkStart w:id="61" w:name="_Toc75951528"/>
      <w:bookmarkStart w:id="62" w:name="_Toc285123648"/>
      <w:r>
        <w:t>Seed</w:t>
      </w:r>
      <w:bookmarkEnd w:id="59"/>
      <w:r>
        <w:t>ing</w:t>
      </w:r>
      <w:bookmarkEnd w:id="60"/>
      <w:bookmarkEnd w:id="61"/>
      <w:bookmarkEnd w:id="62"/>
    </w:p>
    <w:p w:rsidR="00C0282B" w:rsidRDefault="00C0282B">
      <w:pPr>
        <w:pStyle w:val="textbody"/>
      </w:pPr>
      <w:r>
        <w:t xml:space="preserve">In this form of reproduction, a species reproduces from seeds.  All seed dispersal </w:t>
      </w:r>
      <w:proofErr w:type="gramStart"/>
      <w:r>
        <w:t>operate</w:t>
      </w:r>
      <w:proofErr w:type="gramEnd"/>
      <w:r>
        <w:t xml:space="preserve"> in a similar fashion, although the specific formulae for calculating the seed dispersal probabil</w:t>
      </w:r>
      <w:r w:rsidR="004C1666">
        <w:t>i</w:t>
      </w:r>
      <w:r>
        <w:t>ty distribution may vary.  Each species has an effective and maximum seeding distance.  Maximum is always greater than effective distance.  Each species is processed separately.  There are multiple algorithms for seed dispersal.  A typical seed dispersal algorithm follows these steps:</w:t>
      </w:r>
    </w:p>
    <w:p w:rsidR="00C0282B" w:rsidRDefault="00C0282B">
      <w:pPr>
        <w:pStyle w:val="textbody"/>
      </w:pPr>
      <w:r>
        <w:t>1.</w:t>
      </w:r>
      <w:r>
        <w:tab/>
        <w:t xml:space="preserve">First, conditions are checked to see if the seed can germinate (section </w:t>
      </w:r>
      <w:r>
        <w:fldChar w:fldCharType="begin"/>
      </w:r>
      <w:r>
        <w:instrText xml:space="preserve"> REF _Ref108847754 \r \h </w:instrText>
      </w:r>
      <w:r>
        <w:fldChar w:fldCharType="separate"/>
      </w:r>
      <w:r w:rsidR="00A67F9B">
        <w:t>4.5.5</w:t>
      </w:r>
      <w:r>
        <w:fldChar w:fldCharType="end"/>
      </w:r>
      <w:r>
        <w:t xml:space="preserve"> </w:t>
      </w:r>
      <w:r w:rsidR="00F24D27">
        <w:fldChar w:fldCharType="begin"/>
      </w:r>
      <w:r w:rsidR="00F24D27">
        <w:instrText xml:space="preserve"> REF _Ref108847782 \h  \* MERGEFORMAT </w:instrText>
      </w:r>
      <w:r w:rsidR="00F24D27">
        <w:fldChar w:fldCharType="separate"/>
      </w:r>
      <w:r w:rsidR="00A67F9B" w:rsidRPr="00A67F9B">
        <w:rPr>
          <w:i/>
          <w:iCs/>
        </w:rPr>
        <w:t>Light Requirements</w:t>
      </w:r>
      <w:r w:rsidR="00F24D27">
        <w:fldChar w:fldCharType="end"/>
      </w:r>
      <w:r>
        <w:t xml:space="preserve">) and establish itself on the site (section </w:t>
      </w:r>
      <w:r>
        <w:fldChar w:fldCharType="begin"/>
      </w:r>
      <w:r>
        <w:instrText xml:space="preserve"> REF _Ref75518020 \r \h </w:instrText>
      </w:r>
      <w:r>
        <w:fldChar w:fldCharType="separate"/>
      </w:r>
      <w:r w:rsidR="00A67F9B">
        <w:t>4.5.6</w:t>
      </w:r>
      <w:r>
        <w:fldChar w:fldCharType="end"/>
      </w:r>
      <w:r>
        <w:t xml:space="preserve"> </w:t>
      </w:r>
      <w:r w:rsidR="00F24D27">
        <w:fldChar w:fldCharType="begin"/>
      </w:r>
      <w:r w:rsidR="00F24D27">
        <w:instrText xml:space="preserve"> REF _Ref75518020 \h  \* MERGEFORMAT </w:instrText>
      </w:r>
      <w:r w:rsidR="00F24D27">
        <w:fldChar w:fldCharType="separate"/>
      </w:r>
      <w:r w:rsidR="00A67F9B" w:rsidRPr="00A67F9B">
        <w:rPr>
          <w:i/>
          <w:iCs/>
        </w:rPr>
        <w:t>Establishment</w:t>
      </w:r>
      <w:r w:rsidR="00F24D27">
        <w:fldChar w:fldCharType="end"/>
      </w:r>
      <w:r>
        <w:t>).  If so, seeding is attempted for the site.</w:t>
      </w:r>
    </w:p>
    <w:p w:rsidR="00C0282B" w:rsidRDefault="00C0282B">
      <w:pPr>
        <w:pStyle w:val="textbody"/>
      </w:pPr>
      <w:r>
        <w:t>2.</w:t>
      </w:r>
      <w:r>
        <w:tab/>
        <w:t xml:space="preserve">Seeds go </w:t>
      </w:r>
      <w:r>
        <w:rPr>
          <w:i/>
          <w:iCs/>
        </w:rPr>
        <w:t xml:space="preserve">into </w:t>
      </w:r>
      <w:r>
        <w:t>a site.  Seeds do not propagate out into the surrounding matrix.  Rather, for each site, neighboring sites are searched for seed sources.</w:t>
      </w:r>
    </w:p>
    <w:p w:rsidR="00C0282B" w:rsidRDefault="00C0282B">
      <w:pPr>
        <w:pStyle w:val="textbody"/>
      </w:pPr>
      <w:r>
        <w:t>3.</w:t>
      </w:r>
      <w:r>
        <w:tab/>
        <w:t xml:space="preserve">A neighboring site can serve as a seed source if:  a)  at least one cohort of the same species at the neighboring site is older than the age </w:t>
      </w:r>
      <w:r>
        <w:lastRenderedPageBreak/>
        <w:t xml:space="preserve">of maturity and, b) the distance of the neighboring site from the site being processed is &lt;= (maximum distance + cell size). </w:t>
      </w:r>
    </w:p>
    <w:p w:rsidR="00C0282B" w:rsidRDefault="00C0282B">
      <w:pPr>
        <w:pStyle w:val="textbody"/>
      </w:pPr>
      <w:r>
        <w:t>4.</w:t>
      </w:r>
      <w:r>
        <w:tab/>
        <w:t>A probability of seed arrival is calculated based on the effective and maximum distances.  These formulae vary widely.</w:t>
      </w:r>
    </w:p>
    <w:p w:rsidR="00C0282B" w:rsidRDefault="00C0282B">
      <w:pPr>
        <w:pStyle w:val="textbody"/>
      </w:pPr>
      <w:r>
        <w:t>5.</w:t>
      </w:r>
      <w:r>
        <w:tab/>
        <w:t>Neighboring sites, as defined by the maximum distance, are searched until the probability of seed arrival exceeds a random number.  At this point, all three criteria for reproduction (light, establishment, seeds) have been met and seed dispersal ends.  Alternatively, seed dispersal will end when all neighboring sites have been checked.</w:t>
      </w:r>
    </w:p>
    <w:p w:rsidR="00C0282B" w:rsidRDefault="00C0282B">
      <w:pPr>
        <w:pStyle w:val="textbody"/>
      </w:pPr>
      <w:r>
        <w:t xml:space="preserve">The initial default seed dispersal algorithm will use </w:t>
      </w:r>
      <w:r>
        <w:rPr>
          <w:b/>
          <w:bCs/>
        </w:rPr>
        <w:t>Brendan Ward’s</w:t>
      </w:r>
      <w:r>
        <w:t xml:space="preserve"> algorithm where two negative exponential </w:t>
      </w:r>
      <w:proofErr w:type="gramStart"/>
      <w:r>
        <w:t>distribution</w:t>
      </w:r>
      <w:proofErr w:type="gramEnd"/>
      <w:r>
        <w:t xml:space="preserve"> are used to calculate the probability of a seed landing at a site.  The algorithm is scale-robust, meaning that the distribution is sensitive to changes in cell sizes, and represents a true probability distribution with </w:t>
      </w:r>
      <w:proofErr w:type="spellStart"/>
      <w:r>
        <w:t>leptokurtotic</w:t>
      </w:r>
      <w:proofErr w:type="spellEnd"/>
      <w:r>
        <w:t xml:space="preserve"> behavior.</w:t>
      </w:r>
    </w:p>
    <w:p w:rsidR="00C0282B" w:rsidRDefault="00C0282B">
      <w:pPr>
        <w:pStyle w:val="textbody"/>
      </w:pPr>
      <w:r>
        <w:t>In addition, two non-spatial seeding (not seed dispersal) algorithms are provided:</w:t>
      </w:r>
    </w:p>
    <w:p w:rsidR="00C0282B" w:rsidRDefault="00C0282B" w:rsidP="00DE3B6E">
      <w:pPr>
        <w:pStyle w:val="textbody"/>
        <w:numPr>
          <w:ilvl w:val="0"/>
          <w:numId w:val="6"/>
        </w:numPr>
      </w:pPr>
      <w:proofErr w:type="gramStart"/>
      <w:r>
        <w:rPr>
          <w:b/>
          <w:bCs/>
        </w:rPr>
        <w:t>no</w:t>
      </w:r>
      <w:proofErr w:type="gramEnd"/>
      <w:r>
        <w:rPr>
          <w:b/>
          <w:bCs/>
        </w:rPr>
        <w:t xml:space="preserve"> dispersal</w:t>
      </w:r>
      <w:r>
        <w:t xml:space="preserve"> – no species can seed a neighboring site.</w:t>
      </w:r>
    </w:p>
    <w:p w:rsidR="00C0282B" w:rsidRDefault="00C0282B" w:rsidP="00DE3B6E">
      <w:pPr>
        <w:pStyle w:val="textbody"/>
        <w:numPr>
          <w:ilvl w:val="0"/>
          <w:numId w:val="6"/>
        </w:numPr>
      </w:pPr>
      <w:proofErr w:type="gramStart"/>
      <w:r>
        <w:rPr>
          <w:b/>
          <w:bCs/>
        </w:rPr>
        <w:t>universal</w:t>
      </w:r>
      <w:proofErr w:type="gramEnd"/>
      <w:r>
        <w:rPr>
          <w:b/>
          <w:bCs/>
        </w:rPr>
        <w:t xml:space="preserve"> dispersal</w:t>
      </w:r>
      <w:r>
        <w:t xml:space="preserve"> – every species can seed any forest site on the landscape; a species does not need to even be present in any neighboring site.</w:t>
      </w:r>
    </w:p>
    <w:p w:rsidR="00C0282B" w:rsidRDefault="00C0282B">
      <w:pPr>
        <w:pStyle w:val="Heading3"/>
      </w:pPr>
      <w:bookmarkStart w:id="63" w:name="_Resprouting"/>
      <w:bookmarkStart w:id="64" w:name="_Ref75501702"/>
      <w:bookmarkStart w:id="65" w:name="_Toc75951529"/>
      <w:bookmarkStart w:id="66" w:name="_Toc285123649"/>
      <w:bookmarkEnd w:id="63"/>
      <w:proofErr w:type="spellStart"/>
      <w:r>
        <w:t>Resprouting</w:t>
      </w:r>
      <w:bookmarkEnd w:id="64"/>
      <w:bookmarkEnd w:id="65"/>
      <w:bookmarkEnd w:id="66"/>
      <w:proofErr w:type="spellEnd"/>
    </w:p>
    <w:p w:rsidR="00C0282B" w:rsidRDefault="00C0282B">
      <w:pPr>
        <w:pStyle w:val="textbody"/>
      </w:pPr>
      <w:r>
        <w:t xml:space="preserve">This form of reproduction (also known as </w:t>
      </w:r>
      <w:r>
        <w:rPr>
          <w:b/>
          <w:bCs/>
        </w:rPr>
        <w:t>vegetation reproduction</w:t>
      </w:r>
      <w:r>
        <w:t xml:space="preserve">) occurs when a species cohort dies.  In order for the species to </w:t>
      </w:r>
      <w:proofErr w:type="spellStart"/>
      <w:r>
        <w:t>resprout</w:t>
      </w:r>
      <w:proofErr w:type="spellEnd"/>
      <w:r>
        <w:t>, all these conditions must be satisfied:</w:t>
      </w:r>
    </w:p>
    <w:p w:rsidR="00C0282B" w:rsidRDefault="00C0282B" w:rsidP="00DE3B6E">
      <w:pPr>
        <w:pStyle w:val="textbody"/>
        <w:numPr>
          <w:ilvl w:val="0"/>
          <w:numId w:val="9"/>
        </w:numPr>
        <w:tabs>
          <w:tab w:val="clear" w:pos="2230"/>
        </w:tabs>
        <w:ind w:left="1890"/>
      </w:pPr>
      <w:r>
        <w:t xml:space="preserve">The age of the cohort is in the species’ age range for </w:t>
      </w:r>
      <w:proofErr w:type="spellStart"/>
      <w:r>
        <w:t>resprouting</w:t>
      </w:r>
      <w:proofErr w:type="spellEnd"/>
      <w:r>
        <w:t xml:space="preserve"> (section </w:t>
      </w:r>
      <w:r>
        <w:fldChar w:fldCharType="begin"/>
      </w:r>
      <w:r>
        <w:instrText xml:space="preserve"> REF _Ref75942678 \r \h </w:instrText>
      </w:r>
      <w:r>
        <w:fldChar w:fldCharType="separate"/>
      </w:r>
      <w:r w:rsidR="00A67F9B">
        <w:t>3.2.1</w:t>
      </w:r>
      <w:r>
        <w:fldChar w:fldCharType="end"/>
      </w:r>
      <w:r>
        <w:t xml:space="preserve"> </w:t>
      </w:r>
      <w:r w:rsidR="00F24D27">
        <w:fldChar w:fldCharType="begin"/>
      </w:r>
      <w:r w:rsidR="00F24D27">
        <w:instrText xml:space="preserve"> REF _Ref75942678 \h  \* MERGEFORMAT </w:instrText>
      </w:r>
      <w:r w:rsidR="00F24D27">
        <w:fldChar w:fldCharType="separate"/>
      </w:r>
      <w:r w:rsidR="00A67F9B" w:rsidRPr="00A67F9B">
        <w:rPr>
          <w:i/>
          <w:iCs/>
        </w:rPr>
        <w:t>Tree Species – Parameters</w:t>
      </w:r>
      <w:r w:rsidR="00F24D27">
        <w:fldChar w:fldCharType="end"/>
      </w:r>
      <w:r>
        <w:t>).</w:t>
      </w:r>
    </w:p>
    <w:p w:rsidR="00C0282B" w:rsidRDefault="00C0282B" w:rsidP="00DE3B6E">
      <w:pPr>
        <w:pStyle w:val="textbody"/>
        <w:numPr>
          <w:ilvl w:val="0"/>
          <w:numId w:val="9"/>
        </w:numPr>
        <w:tabs>
          <w:tab w:val="clear" w:pos="2230"/>
        </w:tabs>
        <w:ind w:left="1890"/>
      </w:pPr>
      <w:r>
        <w:t xml:space="preserve">There is sufficient light (section </w:t>
      </w:r>
      <w:r>
        <w:fldChar w:fldCharType="begin"/>
      </w:r>
      <w:r>
        <w:instrText xml:space="preserve"> REF _Ref108847754 \r \h </w:instrText>
      </w:r>
      <w:r>
        <w:fldChar w:fldCharType="separate"/>
      </w:r>
      <w:r w:rsidR="00A67F9B">
        <w:t>4.5.5</w:t>
      </w:r>
      <w:r>
        <w:fldChar w:fldCharType="end"/>
      </w:r>
      <w:r>
        <w:t xml:space="preserve"> </w:t>
      </w:r>
      <w:r w:rsidR="00F24D27">
        <w:fldChar w:fldCharType="begin"/>
      </w:r>
      <w:r w:rsidR="00F24D27">
        <w:instrText xml:space="preserve"> REF _Ref108847782 \h  \* MERGEFORMAT </w:instrText>
      </w:r>
      <w:r w:rsidR="00F24D27">
        <w:fldChar w:fldCharType="separate"/>
      </w:r>
      <w:r w:rsidR="00A67F9B" w:rsidRPr="00A67F9B">
        <w:rPr>
          <w:i/>
          <w:iCs/>
        </w:rPr>
        <w:t>Light Requirements</w:t>
      </w:r>
      <w:r w:rsidR="00F24D27">
        <w:fldChar w:fldCharType="end"/>
      </w:r>
      <w:r>
        <w:t>).</w:t>
      </w:r>
    </w:p>
    <w:p w:rsidR="00C0282B" w:rsidRDefault="00C0282B" w:rsidP="00DE3B6E">
      <w:pPr>
        <w:pStyle w:val="textbody"/>
        <w:numPr>
          <w:ilvl w:val="0"/>
          <w:numId w:val="9"/>
        </w:numPr>
        <w:tabs>
          <w:tab w:val="clear" w:pos="2230"/>
        </w:tabs>
        <w:ind w:left="1890"/>
      </w:pPr>
      <w:r>
        <w:t xml:space="preserve">The species’ probability of </w:t>
      </w:r>
      <w:proofErr w:type="spellStart"/>
      <w:r>
        <w:t>resprouting</w:t>
      </w:r>
      <w:proofErr w:type="spellEnd"/>
      <w:r>
        <w:t xml:space="preserve"> (section </w:t>
      </w:r>
      <w:r>
        <w:fldChar w:fldCharType="begin"/>
      </w:r>
      <w:r>
        <w:instrText xml:space="preserve"> REF _Ref75942678 \r \h </w:instrText>
      </w:r>
      <w:r>
        <w:fldChar w:fldCharType="separate"/>
      </w:r>
      <w:r w:rsidR="00A67F9B">
        <w:t>3.2.1</w:t>
      </w:r>
      <w:r>
        <w:fldChar w:fldCharType="end"/>
      </w:r>
      <w:r>
        <w:t xml:space="preserve"> </w:t>
      </w:r>
      <w:r w:rsidR="00F24D27">
        <w:fldChar w:fldCharType="begin"/>
      </w:r>
      <w:r w:rsidR="00F24D27">
        <w:instrText xml:space="preserve"> REF _Ref75942678 \h  \* MERGEFORMAT </w:instrText>
      </w:r>
      <w:r w:rsidR="00F24D27">
        <w:fldChar w:fldCharType="separate"/>
      </w:r>
      <w:r w:rsidR="00A67F9B" w:rsidRPr="00A67F9B">
        <w:rPr>
          <w:i/>
          <w:iCs/>
        </w:rPr>
        <w:t>Tree Species – Parameters</w:t>
      </w:r>
      <w:r w:rsidR="00F24D27">
        <w:fldChar w:fldCharType="end"/>
      </w:r>
      <w:r>
        <w:t>) exceeds a uniform random number between 0 and 1.</w:t>
      </w:r>
    </w:p>
    <w:p w:rsidR="00C0282B" w:rsidRDefault="00C0282B">
      <w:pPr>
        <w:pStyle w:val="Equation"/>
        <w:ind w:hanging="1176"/>
      </w:pPr>
      <w:proofErr w:type="spellStart"/>
      <w:proofErr w:type="gramStart"/>
      <w:r>
        <w:t>reprouting</w:t>
      </w:r>
      <w:proofErr w:type="spellEnd"/>
      <w:proofErr w:type="gramEnd"/>
      <w:r>
        <w:t xml:space="preserve"> probability</w:t>
      </w:r>
      <w:r>
        <w:rPr>
          <w:vertAlign w:val="subscript"/>
        </w:rPr>
        <w:t xml:space="preserve"> species</w:t>
      </w:r>
      <w:r>
        <w:t xml:space="preserve"> &gt; random</w:t>
      </w:r>
      <w:r>
        <w:rPr>
          <w:vertAlign w:val="subscript"/>
        </w:rPr>
        <w:t xml:space="preserve"> U</w:t>
      </w:r>
      <w:r>
        <w:t>(0, 1)</w:t>
      </w:r>
    </w:p>
    <w:p w:rsidR="00C0282B" w:rsidRDefault="00C0282B">
      <w:pPr>
        <w:pStyle w:val="textbody"/>
        <w:ind w:left="1870"/>
      </w:pPr>
      <w:r>
        <w:t>A new random number is generated each time this condition is checked.</w:t>
      </w:r>
    </w:p>
    <w:p w:rsidR="00C0282B" w:rsidRDefault="00C0282B">
      <w:pPr>
        <w:pStyle w:val="textbody"/>
      </w:pPr>
      <w:r>
        <w:lastRenderedPageBreak/>
        <w:t xml:space="preserve">If a species establishes via </w:t>
      </w:r>
      <w:proofErr w:type="spellStart"/>
      <w:r>
        <w:t>resprouting</w:t>
      </w:r>
      <w:proofErr w:type="spellEnd"/>
      <w:r>
        <w:t xml:space="preserve"> on a site at a particular time step, no species can reproduce on that site by seeding for that time step.</w:t>
      </w:r>
    </w:p>
    <w:p w:rsidR="00C0282B" w:rsidRDefault="00C0282B">
      <w:pPr>
        <w:pStyle w:val="Heading3"/>
      </w:pPr>
      <w:bookmarkStart w:id="67" w:name="_Toc75951530"/>
      <w:bookmarkStart w:id="68" w:name="_Toc285123650"/>
      <w:r>
        <w:t>Planting</w:t>
      </w:r>
      <w:bookmarkEnd w:id="67"/>
      <w:bookmarkEnd w:id="68"/>
    </w:p>
    <w:p w:rsidR="00C0282B" w:rsidRDefault="00C0282B">
      <w:pPr>
        <w:pStyle w:val="textbody"/>
      </w:pPr>
      <w:r>
        <w:t xml:space="preserve">This form of reproduction occurs during harvesting.  When a species is planted on a site, it is checked to see if the probability of establishment is greater than zero.  If at least one species is planted on a site at a particular time step, no species can reproduce on that site by seeding or </w:t>
      </w:r>
      <w:proofErr w:type="spellStart"/>
      <w:r>
        <w:t>resprouting</w:t>
      </w:r>
      <w:proofErr w:type="spellEnd"/>
      <w:r>
        <w:t xml:space="preserve"> for that time step.</w:t>
      </w:r>
    </w:p>
    <w:p w:rsidR="00C0282B" w:rsidRDefault="00C0282B">
      <w:pPr>
        <w:pStyle w:val="Heading3"/>
      </w:pPr>
      <w:bookmarkStart w:id="69" w:name="_Toc285123651"/>
      <w:bookmarkStart w:id="70" w:name="_Ref75517948"/>
      <w:bookmarkStart w:id="71" w:name="_Toc75951531"/>
      <w:r>
        <w:t xml:space="preserve">Post-fire Regeneration (including </w:t>
      </w:r>
      <w:proofErr w:type="spellStart"/>
      <w:r>
        <w:t>Serotiny</w:t>
      </w:r>
      <w:proofErr w:type="spellEnd"/>
      <w:r>
        <w:t>)</w:t>
      </w:r>
      <w:bookmarkEnd w:id="69"/>
    </w:p>
    <w:p w:rsidR="00C0282B" w:rsidRDefault="00C0282B">
      <w:pPr>
        <w:ind w:left="1122"/>
      </w:pPr>
      <w:r>
        <w:t xml:space="preserve">Regeneration following a fire can take one of two forms:  </w:t>
      </w:r>
      <w:proofErr w:type="spellStart"/>
      <w:r>
        <w:t>resprouting</w:t>
      </w:r>
      <w:proofErr w:type="spellEnd"/>
      <w:r>
        <w:t xml:space="preserve"> or </w:t>
      </w:r>
      <w:proofErr w:type="spellStart"/>
      <w:r>
        <w:t>serotiny</w:t>
      </w:r>
      <w:proofErr w:type="spellEnd"/>
      <w:r>
        <w:t xml:space="preserve">.  If a species can </w:t>
      </w:r>
      <w:proofErr w:type="spellStart"/>
      <w:r>
        <w:t>resprout</w:t>
      </w:r>
      <w:proofErr w:type="spellEnd"/>
      <w:r>
        <w:t xml:space="preserve"> following a fire, it will follow the general rules for </w:t>
      </w:r>
      <w:proofErr w:type="spellStart"/>
      <w:r>
        <w:t>resprouting</w:t>
      </w:r>
      <w:proofErr w:type="spellEnd"/>
      <w:r>
        <w:t xml:space="preserve"> (section </w:t>
      </w:r>
      <w:r>
        <w:fldChar w:fldCharType="begin"/>
      </w:r>
      <w:r>
        <w:instrText xml:space="preserve"> REF _Ref75501702 \r \h </w:instrText>
      </w:r>
      <w:r>
        <w:fldChar w:fldCharType="separate"/>
      </w:r>
      <w:r w:rsidR="00A67F9B">
        <w:t>4.5.2</w:t>
      </w:r>
      <w:r>
        <w:fldChar w:fldCharType="end"/>
      </w:r>
      <w:r>
        <w:t xml:space="preserve">).  If the species is </w:t>
      </w:r>
      <w:proofErr w:type="spellStart"/>
      <w:r>
        <w:t>serotinous</w:t>
      </w:r>
      <w:proofErr w:type="spellEnd"/>
      <w:r>
        <w:t xml:space="preserve"> (cones are opened by the heat of a fire), then the species will seed on site, following the general rules for seeding (section </w:t>
      </w:r>
      <w:r>
        <w:fldChar w:fldCharType="begin"/>
      </w:r>
      <w:r>
        <w:instrText xml:space="preserve"> REF _Ref75570762 \r \h </w:instrText>
      </w:r>
      <w:r>
        <w:fldChar w:fldCharType="separate"/>
      </w:r>
      <w:r w:rsidR="00A67F9B">
        <w:t>4.5.1</w:t>
      </w:r>
      <w:r>
        <w:fldChar w:fldCharType="end"/>
      </w:r>
      <w:r>
        <w:t>).</w:t>
      </w:r>
    </w:p>
    <w:p w:rsidR="00C0282B" w:rsidRDefault="00C0282B">
      <w:pPr>
        <w:pStyle w:val="Heading3"/>
      </w:pPr>
      <w:bookmarkStart w:id="72" w:name="_Ref108847754"/>
      <w:bookmarkStart w:id="73" w:name="_Ref108847782"/>
      <w:bookmarkStart w:id="74" w:name="_Toc285123652"/>
      <w:r>
        <w:t>Light Requirements</w:t>
      </w:r>
      <w:bookmarkEnd w:id="70"/>
      <w:bookmarkEnd w:id="71"/>
      <w:bookmarkEnd w:id="72"/>
      <w:bookmarkEnd w:id="73"/>
      <w:bookmarkEnd w:id="74"/>
    </w:p>
    <w:p w:rsidR="00C0282B" w:rsidRDefault="00C0282B">
      <w:pPr>
        <w:pStyle w:val="textbody"/>
      </w:pPr>
      <w:r>
        <w:t xml:space="preserve">In order for a species to seed a site or to </w:t>
      </w:r>
      <w:proofErr w:type="spellStart"/>
      <w:r>
        <w:t>resprout</w:t>
      </w:r>
      <w:proofErr w:type="spellEnd"/>
      <w:r>
        <w:t xml:space="preserve"> on a site, there must be sufficient light.  Sufficient light is determined by comparing the species’ shade tolerance with the shade on the site.  </w:t>
      </w:r>
      <w:r w:rsidR="004C1666">
        <w:t>The default algorithm is as follows:</w:t>
      </w:r>
    </w:p>
    <w:p w:rsidR="00C0282B" w:rsidRDefault="00C03A29">
      <w:pPr>
        <w:pStyle w:val="Equation"/>
        <w:keepNext/>
        <w:spacing w:after="60"/>
        <w:ind w:left="4118" w:hanging="2491"/>
        <w:rPr>
          <w:vertAlign w:val="subscript"/>
        </w:rPr>
      </w:pPr>
      <w:bookmarkStart w:id="75" w:name="_Ref75501068"/>
      <w:r>
        <w:rPr>
          <w:noProof/>
          <w:lang w:eastAsia="en-US"/>
        </w:rPr>
        <w:pict>
          <v:shape id="_x0000_s2197" type="#_x0000_t87" style="position:absolute;left:0;text-align:left;margin-left:182.5pt;margin-top:2.3pt;width:13.85pt;height:74.8pt;z-index:251659776" adj=",10352"/>
        </w:pict>
      </w:r>
      <w:r w:rsidR="00C0282B">
        <w:tab/>
      </w:r>
      <w:proofErr w:type="gramStart"/>
      <w:r w:rsidR="00C0282B">
        <w:t>shade</w:t>
      </w:r>
      <w:proofErr w:type="gramEnd"/>
      <w:r w:rsidR="00C0282B">
        <w:t xml:space="preserve"> tolerance</w:t>
      </w:r>
      <w:r w:rsidR="00C0282B">
        <w:rPr>
          <w:vertAlign w:val="subscript"/>
        </w:rPr>
        <w:t xml:space="preserve"> species</w:t>
      </w:r>
      <w:r w:rsidR="00C0282B">
        <w:t xml:space="preserve"> ≤ 4, and</w:t>
      </w:r>
      <w:bookmarkEnd w:id="75"/>
      <w:r w:rsidR="00C0282B">
        <w:br/>
        <w:t>shade tolerance</w:t>
      </w:r>
      <w:r w:rsidR="00C0282B">
        <w:rPr>
          <w:vertAlign w:val="subscript"/>
        </w:rPr>
        <w:t xml:space="preserve"> species</w:t>
      </w:r>
      <w:r w:rsidR="00C0282B">
        <w:t xml:space="preserve"> &gt; shade</w:t>
      </w:r>
      <w:r w:rsidR="00C0282B">
        <w:rPr>
          <w:vertAlign w:val="subscript"/>
        </w:rPr>
        <w:t xml:space="preserve"> site</w:t>
      </w:r>
    </w:p>
    <w:p w:rsidR="00C0282B" w:rsidRDefault="00C0282B">
      <w:pPr>
        <w:pStyle w:val="Equation"/>
        <w:keepNext/>
        <w:spacing w:after="60"/>
        <w:ind w:left="4118" w:hanging="2491"/>
      </w:pPr>
      <w:proofErr w:type="gramStart"/>
      <w:r>
        <w:t>light</w:t>
      </w:r>
      <w:proofErr w:type="gramEnd"/>
      <w:r>
        <w:t xml:space="preserve"> is sufficient  </w:t>
      </w:r>
      <w:r>
        <w:rPr>
          <w:smallCaps/>
        </w:rPr>
        <w:t xml:space="preserve">if </w:t>
      </w:r>
      <w:r>
        <w:rPr>
          <w:smallCaps/>
        </w:rPr>
        <w:tab/>
        <w:t xml:space="preserve">    or</w:t>
      </w:r>
    </w:p>
    <w:p w:rsidR="00C0282B" w:rsidRDefault="00C0282B">
      <w:pPr>
        <w:pStyle w:val="Equation"/>
        <w:ind w:left="4114" w:hanging="2487"/>
      </w:pPr>
      <w:r>
        <w:tab/>
      </w:r>
      <w:proofErr w:type="gramStart"/>
      <w:r>
        <w:t>shade</w:t>
      </w:r>
      <w:proofErr w:type="gramEnd"/>
      <w:r>
        <w:t xml:space="preserve"> tolerance</w:t>
      </w:r>
      <w:r>
        <w:rPr>
          <w:vertAlign w:val="subscript"/>
        </w:rPr>
        <w:t xml:space="preserve"> species</w:t>
      </w:r>
      <w:r>
        <w:t xml:space="preserve"> = 5, and</w:t>
      </w:r>
      <w:r>
        <w:br/>
        <w:t>shade</w:t>
      </w:r>
      <w:r>
        <w:rPr>
          <w:vertAlign w:val="subscript"/>
        </w:rPr>
        <w:t xml:space="preserve"> site </w:t>
      </w:r>
      <w:r>
        <w:t>&gt; 1.</w:t>
      </w:r>
    </w:p>
    <w:p w:rsidR="004C1666" w:rsidRDefault="004C1666" w:rsidP="004C1666">
      <w:pPr>
        <w:pStyle w:val="textbody"/>
      </w:pPr>
      <w:r>
        <w:t>However note that most succession extensions o</w:t>
      </w:r>
      <w:r w:rsidR="00A15AAE">
        <w:t>ver-write this algorithm with an extension-specific equation.</w:t>
      </w:r>
    </w:p>
    <w:p w:rsidR="00C0282B" w:rsidRDefault="00C0282B">
      <w:pPr>
        <w:pStyle w:val="Heading3"/>
      </w:pPr>
      <w:bookmarkStart w:id="76" w:name="_Ref75518020"/>
      <w:bookmarkStart w:id="77" w:name="_Toc75951532"/>
      <w:bookmarkStart w:id="78" w:name="_Toc285123653"/>
      <w:r>
        <w:t>Establishment</w:t>
      </w:r>
      <w:bookmarkEnd w:id="76"/>
      <w:bookmarkEnd w:id="77"/>
      <w:bookmarkEnd w:id="78"/>
    </w:p>
    <w:p w:rsidR="00C0282B" w:rsidRDefault="00C0282B">
      <w:pPr>
        <w:pStyle w:val="textbody"/>
      </w:pPr>
      <w:r>
        <w:t>To determine if a species that has reproduced on a site</w:t>
      </w:r>
      <w:r w:rsidR="00F24D27">
        <w:t xml:space="preserve"> through seeding (or </w:t>
      </w:r>
      <w:proofErr w:type="spellStart"/>
      <w:r w:rsidR="00F24D27">
        <w:t>serotiny</w:t>
      </w:r>
      <w:proofErr w:type="spellEnd"/>
      <w:r w:rsidR="00F24D27">
        <w:t>)</w:t>
      </w:r>
      <w:r>
        <w:t xml:space="preserve"> establishes itself, the species’ establishment coefficient (EC) is compared with a uniform random number between 0 and 1.  The EC is based on the site’s land type.  A new random number is generated each time this establishment test is done.  If the random number is less than the EC, the species establishes itself on the site.</w:t>
      </w:r>
    </w:p>
    <w:p w:rsidR="00C0282B" w:rsidRDefault="00C0282B">
      <w:pPr>
        <w:pStyle w:val="Equation"/>
      </w:pPr>
      <w:proofErr w:type="gramStart"/>
      <w:r>
        <w:t>random</w:t>
      </w:r>
      <w:proofErr w:type="gramEnd"/>
      <w:r>
        <w:rPr>
          <w:vertAlign w:val="subscript"/>
        </w:rPr>
        <w:t xml:space="preserve"> U</w:t>
      </w:r>
      <w:r>
        <w:t>(0, 1) &lt; EC</w:t>
      </w:r>
      <w:r>
        <w:rPr>
          <w:vertAlign w:val="subscript"/>
        </w:rPr>
        <w:t xml:space="preserve"> species, land type</w:t>
      </w:r>
      <w:r>
        <w:t xml:space="preserve">  </w:t>
      </w:r>
      <w:r>
        <w:sym w:font="Wingdings" w:char="F0E0"/>
      </w:r>
      <w:r>
        <w:t xml:space="preserve">  species establishes</w:t>
      </w:r>
    </w:p>
    <w:p w:rsidR="00C0282B" w:rsidRDefault="00C0282B">
      <w:pPr>
        <w:pStyle w:val="textbody"/>
      </w:pPr>
      <w:r>
        <w:lastRenderedPageBreak/>
        <w:t>When a species establishes on a site, a new cohort for the species is created.  The age of the new cohort is 1.</w:t>
      </w:r>
    </w:p>
    <w:p w:rsidR="00F24D27" w:rsidRDefault="00F24D27">
      <w:pPr>
        <w:pStyle w:val="textbody"/>
      </w:pPr>
      <w:r>
        <w:t xml:space="preserve">Note that </w:t>
      </w:r>
      <w:r w:rsidR="00F676E9">
        <w:t xml:space="preserve">this establishment test does not apply to reproduction by means of planting or </w:t>
      </w:r>
      <w:proofErr w:type="spellStart"/>
      <w:r w:rsidR="00F676E9">
        <w:t>resprouting</w:t>
      </w:r>
      <w:proofErr w:type="spellEnd"/>
      <w:r w:rsidR="00F676E9">
        <w:t xml:space="preserve">.  However, planting is subject to the constraint that EC must be &gt; 0.  </w:t>
      </w:r>
      <w:proofErr w:type="spellStart"/>
      <w:r w:rsidR="00F676E9">
        <w:t>Resprouting</w:t>
      </w:r>
      <w:proofErr w:type="spellEnd"/>
      <w:r w:rsidR="00F676E9">
        <w:t xml:space="preserve"> is not impacted by EC because it is assumed that the mature cohort being removed, which triggers the </w:t>
      </w:r>
      <w:proofErr w:type="spellStart"/>
      <w:r w:rsidR="00F676E9">
        <w:t>resprouting</w:t>
      </w:r>
      <w:proofErr w:type="spellEnd"/>
      <w:r w:rsidR="00F676E9">
        <w:t>, is sufficiently established to support the new cohort.</w:t>
      </w:r>
    </w:p>
    <w:p w:rsidR="00C0282B" w:rsidRDefault="00C0282B">
      <w:pPr>
        <w:pStyle w:val="Heading1"/>
      </w:pPr>
      <w:bookmarkStart w:id="79" w:name="_Toc75951533"/>
      <w:bookmarkStart w:id="80" w:name="_Toc285123654"/>
      <w:r>
        <w:lastRenderedPageBreak/>
        <w:t>Disturbances</w:t>
      </w:r>
      <w:bookmarkEnd w:id="79"/>
      <w:bookmarkEnd w:id="80"/>
    </w:p>
    <w:p w:rsidR="00C0282B" w:rsidRDefault="00C0282B">
      <w:pPr>
        <w:pStyle w:val="textbody"/>
        <w:rPr>
          <w:i/>
          <w:iCs/>
        </w:rPr>
      </w:pPr>
      <w:r>
        <w:t>The modeler specifies which disturbance processes are active for a run.  It is acceptable to have no disturbance processes active during a run.</w:t>
      </w:r>
    </w:p>
    <w:p w:rsidR="00C0282B" w:rsidRDefault="00C0282B">
      <w:pPr>
        <w:pStyle w:val="Heading2"/>
      </w:pPr>
      <w:bookmarkStart w:id="81" w:name="_Toc75951534"/>
      <w:bookmarkStart w:id="82" w:name="_Toc285123655"/>
      <w:proofErr w:type="spellStart"/>
      <w:r>
        <w:t>Timestep</w:t>
      </w:r>
      <w:bookmarkEnd w:id="81"/>
      <w:bookmarkEnd w:id="82"/>
      <w:proofErr w:type="spellEnd"/>
    </w:p>
    <w:p w:rsidR="00C0282B" w:rsidRDefault="00C0282B">
      <w:pPr>
        <w:pStyle w:val="textbody"/>
      </w:pPr>
      <w:r>
        <w:t xml:space="preserve">Each disturbance process has its own </w:t>
      </w:r>
      <w:proofErr w:type="spellStart"/>
      <w:r>
        <w:t>timestep</w:t>
      </w:r>
      <w:proofErr w:type="spellEnd"/>
      <w:r>
        <w:t>, ∆t</w:t>
      </w:r>
      <w:r>
        <w:rPr>
          <w:i/>
          <w:iCs/>
          <w:vertAlign w:val="subscript"/>
        </w:rPr>
        <w:t xml:space="preserve"> </w:t>
      </w:r>
      <w:proofErr w:type="gramStart"/>
      <w:r>
        <w:rPr>
          <w:i/>
          <w:iCs/>
          <w:vertAlign w:val="subscript"/>
        </w:rPr>
        <w:t>disturbance</w:t>
      </w:r>
      <w:r>
        <w:t xml:space="preserve"> ,</w:t>
      </w:r>
      <w:proofErr w:type="gramEnd"/>
      <w:r>
        <w:t xml:space="preserve"> for example, ∆t</w:t>
      </w:r>
      <w:r>
        <w:rPr>
          <w:vertAlign w:val="subscript"/>
        </w:rPr>
        <w:t xml:space="preserve"> fire</w:t>
      </w:r>
      <w:r>
        <w:t xml:space="preserve"> or ∆t</w:t>
      </w:r>
      <w:r>
        <w:rPr>
          <w:vertAlign w:val="subscript"/>
        </w:rPr>
        <w:t xml:space="preserve"> wind</w:t>
      </w:r>
      <w:r>
        <w:t xml:space="preserve"> .  This </w:t>
      </w:r>
      <w:proofErr w:type="spellStart"/>
      <w:r>
        <w:t>timestep</w:t>
      </w:r>
      <w:proofErr w:type="spellEnd"/>
      <w:r>
        <w:t xml:space="preserve"> may be the same as other disturbance processes, or may be the same as the succession </w:t>
      </w:r>
      <w:proofErr w:type="spellStart"/>
      <w:r>
        <w:t>timestep</w:t>
      </w:r>
      <w:proofErr w:type="spellEnd"/>
      <w:r>
        <w:t xml:space="preserve"> (section </w:t>
      </w:r>
      <w:r>
        <w:fldChar w:fldCharType="begin"/>
      </w:r>
      <w:r>
        <w:instrText xml:space="preserve"> REF _Ref75418513 \r \h </w:instrText>
      </w:r>
      <w:r>
        <w:fldChar w:fldCharType="separate"/>
      </w:r>
      <w:r w:rsidR="00A67F9B">
        <w:t>4.1</w:t>
      </w:r>
      <w:r>
        <w:fldChar w:fldCharType="end"/>
      </w:r>
      <w:r>
        <w:t>).</w:t>
      </w:r>
    </w:p>
    <w:p w:rsidR="00C0282B" w:rsidRDefault="00C0282B">
      <w:pPr>
        <w:pStyle w:val="Heading2"/>
      </w:pPr>
      <w:bookmarkStart w:id="83" w:name="_Toc75951535"/>
      <w:bookmarkStart w:id="84" w:name="_Toc285123656"/>
      <w:r>
        <w:t>Stages</w:t>
      </w:r>
      <w:bookmarkEnd w:id="83"/>
      <w:bookmarkEnd w:id="84"/>
    </w:p>
    <w:p w:rsidR="00C0282B" w:rsidRDefault="00C0282B">
      <w:pPr>
        <w:pStyle w:val="textbody"/>
      </w:pPr>
      <w:r>
        <w:t>In general, a disturbance involves these stages:</w:t>
      </w:r>
    </w:p>
    <w:p w:rsidR="00C0282B" w:rsidRDefault="00C0282B" w:rsidP="00DE3B6E">
      <w:pPr>
        <w:pStyle w:val="textbody"/>
        <w:numPr>
          <w:ilvl w:val="0"/>
          <w:numId w:val="9"/>
        </w:numPr>
        <w:tabs>
          <w:tab w:val="clear" w:pos="2230"/>
        </w:tabs>
        <w:ind w:left="1890"/>
      </w:pPr>
      <w:r>
        <w:t>determine which forest sites are disturbed</w:t>
      </w:r>
    </w:p>
    <w:p w:rsidR="00C0282B" w:rsidRDefault="00C0282B" w:rsidP="00DE3B6E">
      <w:pPr>
        <w:pStyle w:val="textbody"/>
        <w:numPr>
          <w:ilvl w:val="0"/>
          <w:numId w:val="9"/>
        </w:numPr>
        <w:tabs>
          <w:tab w:val="clear" w:pos="2230"/>
        </w:tabs>
        <w:ind w:left="1890"/>
      </w:pPr>
      <w:r>
        <w:t>modify the selected sites</w:t>
      </w:r>
    </w:p>
    <w:p w:rsidR="00C0282B" w:rsidRDefault="00C0282B" w:rsidP="00DE3B6E">
      <w:pPr>
        <w:pStyle w:val="textbody"/>
        <w:numPr>
          <w:ilvl w:val="0"/>
          <w:numId w:val="9"/>
        </w:numPr>
        <w:tabs>
          <w:tab w:val="clear" w:pos="2230"/>
        </w:tabs>
        <w:ind w:left="1890"/>
      </w:pPr>
      <w:r>
        <w:t xml:space="preserve">do cohort ageing and mortality at the disturbed sites (section </w:t>
      </w:r>
      <w:r w:rsidR="00F24D27">
        <w:fldChar w:fldCharType="begin"/>
      </w:r>
      <w:r w:rsidR="00F24D27">
        <w:instrText xml:space="preserve"> REF _Ref75570747 \r \h  \* MERGEFORMAT </w:instrText>
      </w:r>
      <w:r w:rsidR="00F24D27">
        <w:fldChar w:fldCharType="separate"/>
      </w:r>
      <w:r w:rsidR="00A67F9B">
        <w:t>4.3</w:t>
      </w:r>
      <w:r w:rsidR="00F24D27">
        <w:fldChar w:fldCharType="end"/>
      </w:r>
      <w:r>
        <w:t>)</w:t>
      </w:r>
    </w:p>
    <w:p w:rsidR="00C0282B" w:rsidRDefault="00C0282B" w:rsidP="00DE3B6E">
      <w:pPr>
        <w:pStyle w:val="textbody"/>
        <w:numPr>
          <w:ilvl w:val="0"/>
          <w:numId w:val="9"/>
        </w:numPr>
        <w:tabs>
          <w:tab w:val="clear" w:pos="2230"/>
        </w:tabs>
        <w:ind w:left="1890"/>
      </w:pPr>
      <w:r>
        <w:t xml:space="preserve">compute shade for the disturbed sites (section </w:t>
      </w:r>
      <w:r w:rsidR="00F24D27">
        <w:fldChar w:fldCharType="begin"/>
      </w:r>
      <w:r w:rsidR="00F24D27">
        <w:instrText xml:space="preserve"> REF _Ref75570759 \r \h  \* MERGEFORMAT </w:instrText>
      </w:r>
      <w:r w:rsidR="00F24D27">
        <w:fldChar w:fldCharType="separate"/>
      </w:r>
      <w:r w:rsidR="00A67F9B">
        <w:t>3.2.3</w:t>
      </w:r>
      <w:r w:rsidR="00F24D27">
        <w:fldChar w:fldCharType="end"/>
      </w:r>
      <w:r>
        <w:t xml:space="preserve">) </w:t>
      </w:r>
    </w:p>
    <w:p w:rsidR="00C0282B" w:rsidRDefault="00C0282B" w:rsidP="00DE3B6E">
      <w:pPr>
        <w:pStyle w:val="textbody"/>
        <w:numPr>
          <w:ilvl w:val="0"/>
          <w:numId w:val="9"/>
        </w:numPr>
        <w:tabs>
          <w:tab w:val="clear" w:pos="2230"/>
        </w:tabs>
        <w:ind w:left="1890"/>
      </w:pPr>
      <w:r>
        <w:t>do cohort reproduction (the form of reproduction is based on the disturbance’s type)</w:t>
      </w:r>
    </w:p>
    <w:p w:rsidR="00C0282B" w:rsidRDefault="00C0282B">
      <w:pPr>
        <w:pStyle w:val="Heading2"/>
      </w:pPr>
      <w:bookmarkStart w:id="85" w:name="_Toc75951536"/>
      <w:bookmarkStart w:id="86" w:name="_Toc285123657"/>
      <w:r>
        <w:t>Multiple Processes at a Time Step</w:t>
      </w:r>
      <w:bookmarkEnd w:id="85"/>
      <w:bookmarkEnd w:id="86"/>
    </w:p>
    <w:p w:rsidR="00C0282B" w:rsidRDefault="00C0282B">
      <w:pPr>
        <w:pStyle w:val="textbody"/>
      </w:pPr>
      <w:r>
        <w:t xml:space="preserve">If two disturbance processes occur at a particular time step, then each process modifies sites – stages (a) and (b) – in the order specified by the user (section </w:t>
      </w:r>
      <w:r>
        <w:fldChar w:fldCharType="begin"/>
      </w:r>
      <w:r>
        <w:instrText xml:space="preserve"> REF _Ref75950945 \r \h </w:instrText>
      </w:r>
      <w:r>
        <w:fldChar w:fldCharType="separate"/>
      </w:r>
      <w:r w:rsidR="00A67F9B">
        <w:t>5.3.1</w:t>
      </w:r>
      <w:r>
        <w:fldChar w:fldCharType="end"/>
      </w:r>
      <w:r>
        <w:t>).  The remaining stages – cohort ageing, mortality, and reproduction – are done just once after all the disturbances.</w:t>
      </w:r>
    </w:p>
    <w:p w:rsidR="00C0282B" w:rsidRDefault="00C0282B">
      <w:pPr>
        <w:pStyle w:val="Heading3"/>
      </w:pPr>
      <w:bookmarkStart w:id="87" w:name="_Ref75950945"/>
      <w:bookmarkStart w:id="88" w:name="_Toc75951537"/>
      <w:bookmarkStart w:id="89" w:name="_Toc285123658"/>
      <w:r>
        <w:t>Order</w:t>
      </w:r>
      <w:bookmarkEnd w:id="87"/>
      <w:bookmarkEnd w:id="88"/>
      <w:bookmarkEnd w:id="89"/>
    </w:p>
    <w:p w:rsidR="00C0282B" w:rsidRDefault="00C0282B">
      <w:pPr>
        <w:pStyle w:val="textbody"/>
      </w:pPr>
      <w:r>
        <w:t>The modeler may specify the order in which disturbance processes affect the landscape.  She may explicitly order the different disturbances (for example, fire first, then wind), or she may indicate that the order is random.  In the latter case, a random order is generated for each time step where two or more disturbance processes affect the landscape.</w:t>
      </w:r>
    </w:p>
    <w:sectPr w:rsidR="00C0282B">
      <w:headerReference w:type="default" r:id="rId9"/>
      <w:footerReference w:type="default" r:id="rId10"/>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A29" w:rsidRDefault="00C03A29">
      <w:r>
        <w:separator/>
      </w:r>
    </w:p>
  </w:endnote>
  <w:endnote w:type="continuationSeparator" w:id="0">
    <w:p w:rsidR="00C03A29" w:rsidRDefault="00C03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Arial Unicode MS"/>
    <w:panose1 w:val="02010600030101010101"/>
    <w:charset w:val="86"/>
    <w:family w:val="auto"/>
    <w:notTrueType/>
    <w:pitch w:val="variable"/>
    <w:sig w:usb0="00000000" w:usb1="080E0000" w:usb2="00000010" w:usb3="00000000" w:csb0="00040000" w:csb1="00000000"/>
  </w:font>
  <w:font w:name="Verdana">
    <w:altName w:val="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4D27" w:rsidRDefault="00F24D27" w:rsidP="001E354E">
    <w:pPr>
      <w:pStyle w:val="Footer"/>
      <w:tabs>
        <w:tab w:val="clear" w:pos="4320"/>
        <w:tab w:val="clear" w:pos="8640"/>
        <w:tab w:val="center" w:pos="4488"/>
        <w:tab w:val="right" w:pos="8976"/>
      </w:tabs>
      <w:rPr>
        <w:rFonts w:cs="Times New Roman"/>
      </w:rPr>
    </w:pPr>
    <w:r>
      <w:rPr>
        <w:rFonts w:cs="Times New Roman"/>
      </w:rPr>
      <w:tab/>
    </w:r>
    <w:r>
      <w:t xml:space="preserve">- </w:t>
    </w:r>
    <w:r>
      <w:fldChar w:fldCharType="begin"/>
    </w:r>
    <w:r>
      <w:instrText xml:space="preserve"> PAGE </w:instrText>
    </w:r>
    <w:r>
      <w:fldChar w:fldCharType="separate"/>
    </w:r>
    <w:r w:rsidR="00A67F9B">
      <w:rPr>
        <w:noProof/>
      </w:rPr>
      <w:t>17</w:t>
    </w:r>
    <w:r>
      <w:rPr>
        <w:noProof/>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A29" w:rsidRDefault="00C03A29">
      <w:r>
        <w:separator/>
      </w:r>
    </w:p>
  </w:footnote>
  <w:footnote w:type="continuationSeparator" w:id="0">
    <w:p w:rsidR="00C03A29" w:rsidRDefault="00C03A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4D27" w:rsidRDefault="00F24D27">
    <w:pPr>
      <w:pStyle w:val="Header"/>
      <w:pBdr>
        <w:top w:val="none" w:sz="0" w:space="0" w:color="auto"/>
        <w:bottom w:val="none" w:sz="0" w:space="0" w:color="auto"/>
      </w:pBdr>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4D27" w:rsidRDefault="00C03A29">
    <w:pPr>
      <w:pStyle w:val="Header"/>
      <w:pBdr>
        <w:top w:val="single" w:sz="8" w:space="3" w:color="auto"/>
        <w:bottom w:val="single" w:sz="8" w:space="3" w:color="auto"/>
      </w:pBdr>
      <w:tabs>
        <w:tab w:val="clear" w:pos="4320"/>
        <w:tab w:val="clear" w:pos="8640"/>
        <w:tab w:val="center" w:pos="4500"/>
        <w:tab w:val="right" w:pos="9000"/>
      </w:tabs>
      <w:rPr>
        <w:rFonts w:cs="Times New Roman"/>
      </w:rPr>
    </w:pPr>
    <w:r>
      <w:fldChar w:fldCharType="begin"/>
    </w:r>
    <w:r>
      <w:instrText xml:space="preserve"> DOCPROPERTY  "Title Line 1"  \* MERGEFORMAT </w:instrText>
    </w:r>
    <w:r>
      <w:fldChar w:fldCharType="separate"/>
    </w:r>
    <w:r w:rsidR="00A67F9B">
      <w:t>LANDIS-II Model v6.0</w:t>
    </w:r>
    <w:r>
      <w:fldChar w:fldCharType="end"/>
    </w:r>
    <w:r w:rsidR="00F24D27">
      <w:t xml:space="preserve"> – </w:t>
    </w:r>
    <w:r>
      <w:fldChar w:fldCharType="begin"/>
    </w:r>
    <w:r>
      <w:instrText xml:space="preserve"> DOCPROPERTY  "Title Line 2"  \* MERGEFORMAT </w:instrText>
    </w:r>
    <w:r>
      <w:fldChar w:fldCharType="separate"/>
    </w:r>
    <w:r w:rsidR="00A67F9B">
      <w:t>Conceptual Description</w:t>
    </w:r>
    <w:r>
      <w:fldChar w:fldCharType="end"/>
    </w:r>
    <w:r w:rsidR="00F24D27">
      <w:rPr>
        <w:rFonts w:cs="Times New Roman"/>
      </w:rPr>
      <w:tab/>
    </w:r>
    <w:r w:rsidR="00F24D27">
      <w:rPr>
        <w:rFonts w:cs="Times New Roman"/>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FF88B0D0"/>
    <w:lvl w:ilvl="0">
      <w:start w:val="1"/>
      <w:numFmt w:val="decimal"/>
      <w:suff w:val="nothing"/>
      <w:lvlText w:val="%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36312F13"/>
    <w:multiLevelType w:val="multilevel"/>
    <w:tmpl w:val="23BEBC4A"/>
    <w:lvl w:ilvl="0">
      <w:start w:val="1"/>
      <w:numFmt w:val="decimal"/>
      <w:pStyle w:val="Heading1"/>
      <w:lvlText w:val="%1"/>
      <w:lvlJc w:val="left"/>
      <w:pPr>
        <w:tabs>
          <w:tab w:val="num" w:pos="0"/>
        </w:tabs>
        <w:ind w:left="432" w:hanging="432"/>
      </w:pPr>
      <w:rPr>
        <w:rFonts w:hint="default"/>
      </w:rPr>
    </w:lvl>
    <w:lvl w:ilvl="1">
      <w:start w:val="1"/>
      <w:numFmt w:val="decimal"/>
      <w:pStyle w:val="Heading2"/>
      <w:lvlText w:val="%1.%2"/>
      <w:lvlJc w:val="left"/>
      <w:pPr>
        <w:tabs>
          <w:tab w:val="num" w:pos="0"/>
        </w:tabs>
        <w:ind w:left="648" w:hanging="648"/>
      </w:pPr>
      <w:rPr>
        <w:rFonts w:hint="default"/>
      </w:rPr>
    </w:lvl>
    <w:lvl w:ilvl="2">
      <w:start w:val="1"/>
      <w:numFmt w:val="decimal"/>
      <w:pStyle w:val="Heading3"/>
      <w:lvlText w:val="%1.%2.%3"/>
      <w:lvlJc w:val="left"/>
      <w:pPr>
        <w:tabs>
          <w:tab w:val="num" w:pos="792"/>
        </w:tabs>
        <w:ind w:left="792" w:hanging="792"/>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2847FE8"/>
    <w:multiLevelType w:val="hybridMultilevel"/>
    <w:tmpl w:val="8326B864"/>
    <w:lvl w:ilvl="0" w:tplc="04090001">
      <w:start w:val="1"/>
      <w:numFmt w:val="bullet"/>
      <w:lvlText w:val=""/>
      <w:lvlJc w:val="left"/>
      <w:pPr>
        <w:tabs>
          <w:tab w:val="num" w:pos="1872"/>
        </w:tabs>
        <w:ind w:left="1872" w:hanging="360"/>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abstractNum w:abstractNumId="3">
    <w:nsid w:val="4BDF7071"/>
    <w:multiLevelType w:val="hybridMultilevel"/>
    <w:tmpl w:val="E212694E"/>
    <w:lvl w:ilvl="0" w:tplc="04090001">
      <w:start w:val="1"/>
      <w:numFmt w:val="bullet"/>
      <w:lvlText w:val=""/>
      <w:lvlJc w:val="left"/>
      <w:pPr>
        <w:tabs>
          <w:tab w:val="num" w:pos="1872"/>
        </w:tabs>
        <w:ind w:left="1872" w:hanging="360"/>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abstractNum w:abstractNumId="4">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6CD045EB"/>
    <w:multiLevelType w:val="hybridMultilevel"/>
    <w:tmpl w:val="F9EA342A"/>
    <w:lvl w:ilvl="0" w:tplc="04090001">
      <w:start w:val="1"/>
      <w:numFmt w:val="bullet"/>
      <w:lvlText w:val=""/>
      <w:lvlJc w:val="left"/>
      <w:pPr>
        <w:tabs>
          <w:tab w:val="num" w:pos="1872"/>
        </w:tabs>
        <w:ind w:left="1872" w:hanging="360"/>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abstractNum w:abstractNumId="6">
    <w:nsid w:val="6E2E296C"/>
    <w:multiLevelType w:val="hybridMultilevel"/>
    <w:tmpl w:val="BA0E25A6"/>
    <w:lvl w:ilvl="0" w:tplc="04090017">
      <w:start w:val="1"/>
      <w:numFmt w:val="lowerLetter"/>
      <w:lvlText w:val="%1)"/>
      <w:lvlJc w:val="left"/>
      <w:pPr>
        <w:tabs>
          <w:tab w:val="num" w:pos="2232"/>
        </w:tabs>
        <w:ind w:left="2232" w:hanging="360"/>
      </w:pPr>
    </w:lvl>
    <w:lvl w:ilvl="1" w:tplc="04090019">
      <w:start w:val="1"/>
      <w:numFmt w:val="lowerLetter"/>
      <w:lvlText w:val="%2."/>
      <w:lvlJc w:val="left"/>
      <w:pPr>
        <w:tabs>
          <w:tab w:val="num" w:pos="2952"/>
        </w:tabs>
        <w:ind w:left="2952" w:hanging="360"/>
      </w:pPr>
    </w:lvl>
    <w:lvl w:ilvl="2" w:tplc="0409001B">
      <w:start w:val="1"/>
      <w:numFmt w:val="lowerRoman"/>
      <w:lvlText w:val="%3."/>
      <w:lvlJc w:val="right"/>
      <w:pPr>
        <w:tabs>
          <w:tab w:val="num" w:pos="3672"/>
        </w:tabs>
        <w:ind w:left="3672" w:hanging="180"/>
      </w:pPr>
    </w:lvl>
    <w:lvl w:ilvl="3" w:tplc="0409000F">
      <w:start w:val="1"/>
      <w:numFmt w:val="decimal"/>
      <w:lvlText w:val="%4."/>
      <w:lvlJc w:val="left"/>
      <w:pPr>
        <w:tabs>
          <w:tab w:val="num" w:pos="4392"/>
        </w:tabs>
        <w:ind w:left="4392" w:hanging="360"/>
      </w:pPr>
    </w:lvl>
    <w:lvl w:ilvl="4" w:tplc="04090019">
      <w:start w:val="1"/>
      <w:numFmt w:val="lowerLetter"/>
      <w:lvlText w:val="%5."/>
      <w:lvlJc w:val="left"/>
      <w:pPr>
        <w:tabs>
          <w:tab w:val="num" w:pos="5112"/>
        </w:tabs>
        <w:ind w:left="5112" w:hanging="360"/>
      </w:pPr>
    </w:lvl>
    <w:lvl w:ilvl="5" w:tplc="0409001B">
      <w:start w:val="1"/>
      <w:numFmt w:val="lowerRoman"/>
      <w:lvlText w:val="%6."/>
      <w:lvlJc w:val="right"/>
      <w:pPr>
        <w:tabs>
          <w:tab w:val="num" w:pos="5832"/>
        </w:tabs>
        <w:ind w:left="5832" w:hanging="180"/>
      </w:pPr>
    </w:lvl>
    <w:lvl w:ilvl="6" w:tplc="0409000F">
      <w:start w:val="1"/>
      <w:numFmt w:val="decimal"/>
      <w:lvlText w:val="%7."/>
      <w:lvlJc w:val="left"/>
      <w:pPr>
        <w:tabs>
          <w:tab w:val="num" w:pos="6552"/>
        </w:tabs>
        <w:ind w:left="6552" w:hanging="360"/>
      </w:pPr>
    </w:lvl>
    <w:lvl w:ilvl="7" w:tplc="04090019">
      <w:start w:val="1"/>
      <w:numFmt w:val="lowerLetter"/>
      <w:lvlText w:val="%8."/>
      <w:lvlJc w:val="left"/>
      <w:pPr>
        <w:tabs>
          <w:tab w:val="num" w:pos="7272"/>
        </w:tabs>
        <w:ind w:left="7272" w:hanging="360"/>
      </w:pPr>
    </w:lvl>
    <w:lvl w:ilvl="8" w:tplc="0409001B">
      <w:start w:val="1"/>
      <w:numFmt w:val="lowerRoman"/>
      <w:lvlText w:val="%9."/>
      <w:lvlJc w:val="right"/>
      <w:pPr>
        <w:tabs>
          <w:tab w:val="num" w:pos="7992"/>
        </w:tabs>
        <w:ind w:left="7992" w:hanging="180"/>
      </w:pPr>
    </w:lvl>
  </w:abstractNum>
  <w:abstractNum w:abstractNumId="7">
    <w:nsid w:val="6F833507"/>
    <w:multiLevelType w:val="hybridMultilevel"/>
    <w:tmpl w:val="1FA4440E"/>
    <w:lvl w:ilvl="0" w:tplc="04090001">
      <w:start w:val="1"/>
      <w:numFmt w:val="bullet"/>
      <w:lvlText w:val=""/>
      <w:lvlJc w:val="left"/>
      <w:pPr>
        <w:tabs>
          <w:tab w:val="num" w:pos="1872"/>
        </w:tabs>
        <w:ind w:left="1872" w:hanging="360"/>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abstractNum w:abstractNumId="8">
    <w:nsid w:val="7ECB7E74"/>
    <w:multiLevelType w:val="hybridMultilevel"/>
    <w:tmpl w:val="EAF6620A"/>
    <w:lvl w:ilvl="0" w:tplc="04090017">
      <w:start w:val="1"/>
      <w:numFmt w:val="lowerLetter"/>
      <w:lvlText w:val="%1)"/>
      <w:lvlJc w:val="left"/>
      <w:pPr>
        <w:tabs>
          <w:tab w:val="num" w:pos="2230"/>
        </w:tabs>
        <w:ind w:left="2230" w:hanging="360"/>
      </w:pPr>
    </w:lvl>
    <w:lvl w:ilvl="1" w:tplc="04090019">
      <w:start w:val="1"/>
      <w:numFmt w:val="lowerLetter"/>
      <w:lvlText w:val="%2."/>
      <w:lvlJc w:val="left"/>
      <w:pPr>
        <w:tabs>
          <w:tab w:val="num" w:pos="2952"/>
        </w:tabs>
        <w:ind w:left="2952" w:hanging="360"/>
      </w:pPr>
    </w:lvl>
    <w:lvl w:ilvl="2" w:tplc="0409001B">
      <w:start w:val="1"/>
      <w:numFmt w:val="lowerRoman"/>
      <w:lvlText w:val="%3."/>
      <w:lvlJc w:val="right"/>
      <w:pPr>
        <w:tabs>
          <w:tab w:val="num" w:pos="3672"/>
        </w:tabs>
        <w:ind w:left="3672" w:hanging="180"/>
      </w:pPr>
    </w:lvl>
    <w:lvl w:ilvl="3" w:tplc="0409000F">
      <w:start w:val="1"/>
      <w:numFmt w:val="decimal"/>
      <w:lvlText w:val="%4."/>
      <w:lvlJc w:val="left"/>
      <w:pPr>
        <w:tabs>
          <w:tab w:val="num" w:pos="4392"/>
        </w:tabs>
        <w:ind w:left="4392" w:hanging="360"/>
      </w:pPr>
    </w:lvl>
    <w:lvl w:ilvl="4" w:tplc="04090019">
      <w:start w:val="1"/>
      <w:numFmt w:val="lowerLetter"/>
      <w:lvlText w:val="%5."/>
      <w:lvlJc w:val="left"/>
      <w:pPr>
        <w:tabs>
          <w:tab w:val="num" w:pos="5112"/>
        </w:tabs>
        <w:ind w:left="5112" w:hanging="360"/>
      </w:pPr>
    </w:lvl>
    <w:lvl w:ilvl="5" w:tplc="0409001B">
      <w:start w:val="1"/>
      <w:numFmt w:val="lowerRoman"/>
      <w:lvlText w:val="%6."/>
      <w:lvlJc w:val="right"/>
      <w:pPr>
        <w:tabs>
          <w:tab w:val="num" w:pos="5832"/>
        </w:tabs>
        <w:ind w:left="5832" w:hanging="180"/>
      </w:pPr>
    </w:lvl>
    <w:lvl w:ilvl="6" w:tplc="0409000F">
      <w:start w:val="1"/>
      <w:numFmt w:val="decimal"/>
      <w:lvlText w:val="%7."/>
      <w:lvlJc w:val="left"/>
      <w:pPr>
        <w:tabs>
          <w:tab w:val="num" w:pos="6552"/>
        </w:tabs>
        <w:ind w:left="6552" w:hanging="360"/>
      </w:pPr>
    </w:lvl>
    <w:lvl w:ilvl="7" w:tplc="04090019">
      <w:start w:val="1"/>
      <w:numFmt w:val="lowerLetter"/>
      <w:lvlText w:val="%8."/>
      <w:lvlJc w:val="left"/>
      <w:pPr>
        <w:tabs>
          <w:tab w:val="num" w:pos="7272"/>
        </w:tabs>
        <w:ind w:left="7272" w:hanging="360"/>
      </w:pPr>
    </w:lvl>
    <w:lvl w:ilvl="8" w:tplc="0409001B">
      <w:start w:val="1"/>
      <w:numFmt w:val="lowerRoman"/>
      <w:lvlText w:val="%9."/>
      <w:lvlJc w:val="right"/>
      <w:pPr>
        <w:tabs>
          <w:tab w:val="num" w:pos="7992"/>
        </w:tabs>
        <w:ind w:left="7992" w:hanging="180"/>
      </w:pPr>
    </w:lvl>
  </w:abstractNum>
  <w:num w:numId="1">
    <w:abstractNumId w:val="0"/>
  </w:num>
  <w:num w:numId="2">
    <w:abstractNumId w:val="2"/>
  </w:num>
  <w:num w:numId="3">
    <w:abstractNumId w:val="4"/>
  </w:num>
  <w:num w:numId="4">
    <w:abstractNumId w:val="1"/>
  </w:num>
  <w:num w:numId="5">
    <w:abstractNumId w:val="3"/>
  </w:num>
  <w:num w:numId="6">
    <w:abstractNumId w:val="7"/>
  </w:num>
  <w:num w:numId="7">
    <w:abstractNumId w:val="6"/>
  </w:num>
  <w:num w:numId="8">
    <w:abstractNumId w:val="5"/>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E10AA7"/>
    <w:rsid w:val="001E354E"/>
    <w:rsid w:val="00266554"/>
    <w:rsid w:val="004C1666"/>
    <w:rsid w:val="006F1E9A"/>
    <w:rsid w:val="00A15AAE"/>
    <w:rsid w:val="00A26C9B"/>
    <w:rsid w:val="00A67F9B"/>
    <w:rsid w:val="00C0282B"/>
    <w:rsid w:val="00C03A29"/>
    <w:rsid w:val="00DD39AD"/>
    <w:rsid w:val="00DE3B6E"/>
    <w:rsid w:val="00DF1310"/>
    <w:rsid w:val="00E10AA7"/>
    <w:rsid w:val="00F24D27"/>
    <w:rsid w:val="00F2643A"/>
    <w:rsid w:val="00F67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98"/>
    <o:shapelayout v:ext="edit">
      <o:idmap v:ext="edit" data="1,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0"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rFonts w:eastAsia="SimSun"/>
      <w:sz w:val="24"/>
      <w:szCs w:val="24"/>
      <w:lang w:eastAsia="zh-CN"/>
    </w:rPr>
  </w:style>
  <w:style w:type="paragraph" w:styleId="Heading1">
    <w:name w:val="heading 1"/>
    <w:basedOn w:val="heading"/>
    <w:next w:val="textbody"/>
    <w:link w:val="Heading1Char"/>
    <w:uiPriority w:val="99"/>
    <w:qFormat/>
    <w:pPr>
      <w:pageBreakBefore/>
      <w:numPr>
        <w:numId w:val="4"/>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4"/>
      </w:numPr>
      <w:spacing w:before="240" w:after="60"/>
      <w:outlineLvl w:val="1"/>
    </w:pPr>
    <w:rPr>
      <w:sz w:val="28"/>
      <w:szCs w:val="28"/>
    </w:rPr>
  </w:style>
  <w:style w:type="paragraph" w:styleId="Heading3">
    <w:name w:val="heading 3"/>
    <w:basedOn w:val="heading"/>
    <w:next w:val="Normal"/>
    <w:link w:val="Heading3Char"/>
    <w:uiPriority w:val="99"/>
    <w:qFormat/>
    <w:pPr>
      <w:numPr>
        <w:ilvl w:val="2"/>
        <w:numId w:val="4"/>
      </w:numPr>
      <w:spacing w:before="240" w:after="60"/>
      <w:outlineLvl w:val="2"/>
    </w:pPr>
  </w:style>
  <w:style w:type="paragraph" w:styleId="Heading4">
    <w:name w:val="heading 4"/>
    <w:basedOn w:val="Normal"/>
    <w:next w:val="Normal"/>
    <w:link w:val="Heading4Char"/>
    <w:uiPriority w:val="99"/>
    <w:qFormat/>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9"/>
    <w:qFormat/>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1"/>
      </w:numPr>
      <w:spacing w:before="240" w:after="60"/>
      <w:outlineLvl w:val="6"/>
    </w:pPr>
  </w:style>
  <w:style w:type="paragraph" w:styleId="Heading8">
    <w:name w:val="heading 8"/>
    <w:basedOn w:val="Normal"/>
    <w:next w:val="Normal"/>
    <w:link w:val="Heading8Char"/>
    <w:uiPriority w:val="99"/>
    <w:qFormat/>
    <w:pPr>
      <w:numPr>
        <w:ilvl w:val="7"/>
        <w:numId w:val="1"/>
      </w:numPr>
      <w:spacing w:before="240" w:after="60"/>
      <w:outlineLvl w:val="7"/>
    </w:pPr>
    <w:rPr>
      <w:i/>
      <w:iCs/>
    </w:rPr>
  </w:style>
  <w:style w:type="paragraph" w:styleId="Heading9">
    <w:name w:val="heading 9"/>
    <w:basedOn w:val="Normal"/>
    <w:next w:val="Normal"/>
    <w:link w:val="Heading9Char"/>
    <w:uiPriority w:val="99"/>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eastAsia="SimSun" w:hAnsi="Verdana" w:cs="Verdana"/>
      <w:kern w:val="32"/>
      <w:sz w:val="32"/>
      <w:szCs w:val="32"/>
      <w:lang w:eastAsia="zh-CN"/>
    </w:rPr>
  </w:style>
  <w:style w:type="character" w:customStyle="1" w:styleId="Heading2Char">
    <w:name w:val="Heading 2 Char"/>
    <w:basedOn w:val="DefaultParagraphFont"/>
    <w:link w:val="Heading2"/>
    <w:uiPriority w:val="99"/>
    <w:rPr>
      <w:rFonts w:ascii="Verdana" w:eastAsia="SimSun" w:hAnsi="Verdana" w:cs="Verdana"/>
      <w:sz w:val="28"/>
      <w:szCs w:val="28"/>
      <w:lang w:eastAsia="zh-CN"/>
    </w:rPr>
  </w:style>
  <w:style w:type="character" w:customStyle="1" w:styleId="Heading3Char">
    <w:name w:val="Heading 3 Char"/>
    <w:basedOn w:val="DefaultParagraphFont"/>
    <w:link w:val="Heading3"/>
    <w:uiPriority w:val="99"/>
    <w:rPr>
      <w:rFonts w:ascii="Verdana" w:eastAsia="SimSun" w:hAnsi="Verdana" w:cs="Verdana"/>
      <w:sz w:val="24"/>
      <w:szCs w:val="24"/>
      <w:lang w:eastAsia="zh-CN"/>
    </w:rPr>
  </w:style>
  <w:style w:type="character" w:customStyle="1" w:styleId="Heading4Char">
    <w:name w:val="Heading 4 Char"/>
    <w:basedOn w:val="DefaultParagraphFont"/>
    <w:link w:val="Heading4"/>
    <w:uiPriority w:val="99"/>
    <w:rPr>
      <w:rFonts w:eastAsia="SimSun"/>
      <w:b/>
      <w:bCs/>
      <w:sz w:val="28"/>
      <w:szCs w:val="28"/>
      <w:lang w:eastAsia="zh-CN"/>
    </w:rPr>
  </w:style>
  <w:style w:type="character" w:customStyle="1" w:styleId="Heading5Char">
    <w:name w:val="Heading 5 Char"/>
    <w:basedOn w:val="DefaultParagraphFont"/>
    <w:link w:val="Heading5"/>
    <w:uiPriority w:val="99"/>
    <w:rPr>
      <w:rFonts w:eastAsia="SimSun"/>
      <w:b/>
      <w:bCs/>
      <w:i/>
      <w:iCs/>
      <w:sz w:val="26"/>
      <w:szCs w:val="26"/>
      <w:lang w:eastAsia="zh-CN"/>
    </w:rPr>
  </w:style>
  <w:style w:type="character" w:customStyle="1" w:styleId="Heading6Char">
    <w:name w:val="Heading 6 Char"/>
    <w:basedOn w:val="DefaultParagraphFont"/>
    <w:link w:val="Heading6"/>
    <w:uiPriority w:val="99"/>
    <w:rPr>
      <w:rFonts w:eastAsia="SimSun"/>
      <w:b/>
      <w:bCs/>
      <w:lang w:eastAsia="zh-CN"/>
    </w:rPr>
  </w:style>
  <w:style w:type="character" w:customStyle="1" w:styleId="Heading7Char">
    <w:name w:val="Heading 7 Char"/>
    <w:basedOn w:val="DefaultParagraphFont"/>
    <w:link w:val="Heading7"/>
    <w:uiPriority w:val="99"/>
    <w:rPr>
      <w:rFonts w:eastAsia="SimSun"/>
      <w:sz w:val="24"/>
      <w:szCs w:val="24"/>
      <w:lang w:eastAsia="zh-CN"/>
    </w:rPr>
  </w:style>
  <w:style w:type="character" w:customStyle="1" w:styleId="Heading8Char">
    <w:name w:val="Heading 8 Char"/>
    <w:basedOn w:val="DefaultParagraphFont"/>
    <w:link w:val="Heading8"/>
    <w:uiPriority w:val="99"/>
    <w:rPr>
      <w:rFonts w:eastAsia="SimSun"/>
      <w:i/>
      <w:iCs/>
      <w:sz w:val="24"/>
      <w:szCs w:val="24"/>
      <w:lang w:eastAsia="zh-CN"/>
    </w:rPr>
  </w:style>
  <w:style w:type="character" w:customStyle="1" w:styleId="Heading9Char">
    <w:name w:val="Heading 9 Char"/>
    <w:basedOn w:val="DefaultParagraphFont"/>
    <w:link w:val="Heading9"/>
    <w:uiPriority w:val="99"/>
    <w:rPr>
      <w:rFonts w:ascii="Arial" w:eastAsia="SimSun" w:hAnsi="Arial" w:cs="Arial"/>
      <w:lang w:eastAsia="zh-CN"/>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rFonts w:eastAsia="SimSun"/>
      <w:sz w:val="20"/>
      <w:szCs w:val="20"/>
      <w:lang w:eastAsia="zh-CN"/>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12" w:space="3" w:color="auto"/>
        <w:bottom w:val="single" w:sz="12"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rFonts w:eastAsia="SimSun"/>
      <w:sz w:val="24"/>
      <w:szCs w:val="24"/>
      <w:lang w:eastAsia="zh-CN"/>
    </w:rPr>
  </w:style>
  <w:style w:type="paragraph" w:styleId="Footer">
    <w:name w:val="footer"/>
    <w:basedOn w:val="Normal"/>
    <w:link w:val="FooterChar"/>
    <w:uiPriority w:val="99"/>
    <w:pPr>
      <w:tabs>
        <w:tab w:val="center" w:pos="4320"/>
        <w:tab w:val="right" w:pos="8640"/>
      </w:tabs>
    </w:pPr>
    <w:rPr>
      <w:rFonts w:ascii="Verdana" w:hAnsi="Verdana" w:cs="Verdana"/>
      <w:sz w:val="18"/>
      <w:szCs w:val="18"/>
    </w:rPr>
  </w:style>
  <w:style w:type="character" w:customStyle="1" w:styleId="FooterChar">
    <w:name w:val="Footer Char"/>
    <w:basedOn w:val="DefaultParagraphFont"/>
    <w:link w:val="Footer"/>
    <w:uiPriority w:val="99"/>
    <w:semiHidden/>
    <w:rPr>
      <w:rFonts w:eastAsia="SimSun"/>
      <w:sz w:val="24"/>
      <w:szCs w:val="24"/>
      <w:lang w:eastAsia="zh-CN"/>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SimSun" w:hAnsi="Tahoma" w:cs="Tahoma"/>
      <w:sz w:val="16"/>
      <w:szCs w:val="16"/>
      <w:lang w:eastAsia="zh-CN"/>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3"/>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99"/>
    <w:semiHidden/>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character" w:styleId="Hyperlink">
    <w:name w:val="Hyperlink"/>
    <w:basedOn w:val="DefaultParagraphFont"/>
    <w:uiPriority w:val="99"/>
    <w:rPr>
      <w:color w:val="0000FF"/>
      <w:u w:val="single"/>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Pr>
      <w:rFonts w:ascii="Courier New" w:eastAsia="SimSun" w:hAnsi="Courier New" w:cs="Courier New"/>
      <w:sz w:val="20"/>
      <w:szCs w:val="20"/>
      <w:lang w:eastAsia="zh-CN"/>
    </w:rPr>
  </w:style>
  <w:style w:type="character" w:customStyle="1" w:styleId="moz-txt-citetags">
    <w:name w:val="moz-txt-citetags"/>
    <w:basedOn w:val="DefaultParagraphFont"/>
    <w:uiPriority w:val="99"/>
  </w:style>
  <w:style w:type="paragraph" w:styleId="NormalWeb">
    <w:name w:val="Normal (Web)"/>
    <w:basedOn w:val="Normal"/>
    <w:rsid w:val="004C1666"/>
    <w:pPr>
      <w:spacing w:before="100" w:beforeAutospacing="1" w:after="100" w:afterAutospacing="1"/>
    </w:pPr>
    <w:rPr>
      <w:rFonts w:eastAsia="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3409</Words>
  <Characters>19434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22798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Scheller</dc:creator>
  <cp:keywords/>
  <dc:description/>
  <cp:lastModifiedBy>Brian Miranda</cp:lastModifiedBy>
  <cp:revision>7</cp:revision>
  <cp:lastPrinted>2012-04-20T13:37:00Z</cp:lastPrinted>
  <dcterms:created xsi:type="dcterms:W3CDTF">2011-02-11T01:41:00Z</dcterms:created>
  <dcterms:modified xsi:type="dcterms:W3CDTF">2012-04-20T13:37:00Z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Line 1">
    <vt:lpwstr>LANDIS-II Model v6.0</vt:lpwstr>
  </property>
  <property fmtid="{D5CDD505-2E9C-101B-9397-08002B2CF9AE}" pid="3" name="Title Line 2">
    <vt:lpwstr>Conceptual Description</vt:lpwstr>
  </property>
</Properties>
</file>